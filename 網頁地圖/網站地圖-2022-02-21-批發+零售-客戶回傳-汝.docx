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4DC6" w14:textId="7F510787" w:rsidR="006E0A51" w:rsidRDefault="004E070A">
      <w:r>
        <w:rPr>
          <w:rFonts w:hint="eastAsia"/>
        </w:rPr>
        <w:t>網站地圖</w:t>
      </w:r>
      <w:r>
        <w:rPr>
          <w:rFonts w:hint="eastAsia"/>
        </w:rPr>
        <w:t>-</w:t>
      </w:r>
      <w:r>
        <w:rPr>
          <w:rFonts w:hint="eastAsia"/>
        </w:rPr>
        <w:t>前台</w:t>
      </w:r>
    </w:p>
    <w:p w14:paraId="61542481" w14:textId="77777777" w:rsidR="00B53D90" w:rsidRDefault="00DA52E7">
      <w:r>
        <w:rPr>
          <w:rFonts w:hint="eastAsia"/>
        </w:rPr>
        <w:t>原</w:t>
      </w:r>
      <w:r w:rsidR="00903F0B">
        <w:rPr>
          <w:rFonts w:hint="eastAsia"/>
        </w:rPr>
        <w:t>網址：</w:t>
      </w:r>
      <w:hyperlink r:id="rId7" w:history="1">
        <w:r w:rsidR="001F4D88" w:rsidRPr="00FE1F7C">
          <w:rPr>
            <w:rStyle w:val="af"/>
          </w:rPr>
          <w:t>https://shop.mikiorchid.com.tw/</w:t>
        </w:r>
      </w:hyperlink>
      <w:r w:rsidR="001F4D88">
        <w:rPr>
          <w:rFonts w:hint="eastAsia"/>
        </w:rPr>
        <w:t xml:space="preserve"> </w:t>
      </w:r>
    </w:p>
    <w:p w14:paraId="6A8662F7" w14:textId="24AA9F70" w:rsidR="00903F0B" w:rsidRDefault="001F4D88">
      <w:r w:rsidRPr="00B53D90">
        <w:rPr>
          <w:rFonts w:hint="eastAsia"/>
          <w:highlight w:val="cyan"/>
        </w:rPr>
        <w:t>2.14</w:t>
      </w:r>
      <w:r w:rsidRPr="00B53D90">
        <w:rPr>
          <w:rFonts w:hint="eastAsia"/>
          <w:highlight w:val="cyan"/>
        </w:rPr>
        <w:t>增修</w:t>
      </w:r>
      <w:r w:rsidR="00B53D90" w:rsidRPr="00B53D90">
        <w:rPr>
          <w:rFonts w:hint="eastAsia"/>
        </w:rPr>
        <w:t xml:space="preserve"> </w:t>
      </w:r>
      <w:hyperlink r:id="rId8" w:history="1">
        <w:r w:rsidR="00B53D90" w:rsidRPr="003477E0">
          <w:rPr>
            <w:rStyle w:val="af"/>
            <w:rFonts w:hint="eastAsia"/>
            <w:highlight w:val="cyan"/>
          </w:rPr>
          <w:t>美琪模擬畫面連結</w:t>
        </w:r>
      </w:hyperlink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13"/>
        <w:gridCol w:w="1323"/>
        <w:gridCol w:w="4000"/>
        <w:gridCol w:w="3749"/>
      </w:tblGrid>
      <w:tr w:rsidR="001A2822" w:rsidRPr="00B84992" w14:paraId="18B45FED" w14:textId="77777777" w:rsidTr="00B53D90">
        <w:tc>
          <w:tcPr>
            <w:tcW w:w="1413" w:type="dxa"/>
            <w:shd w:val="clear" w:color="auto" w:fill="002060"/>
          </w:tcPr>
          <w:p w14:paraId="191EA134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第一層</w:t>
            </w:r>
          </w:p>
        </w:tc>
        <w:tc>
          <w:tcPr>
            <w:tcW w:w="1323" w:type="dxa"/>
            <w:shd w:val="clear" w:color="auto" w:fill="002060"/>
          </w:tcPr>
          <w:p w14:paraId="471AF9A5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第二層</w:t>
            </w:r>
          </w:p>
        </w:tc>
        <w:tc>
          <w:tcPr>
            <w:tcW w:w="4000" w:type="dxa"/>
            <w:shd w:val="clear" w:color="auto" w:fill="002060"/>
          </w:tcPr>
          <w:p w14:paraId="70E7F9CB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項目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</w:t>
            </w:r>
          </w:p>
        </w:tc>
        <w:tc>
          <w:tcPr>
            <w:tcW w:w="3749" w:type="dxa"/>
            <w:shd w:val="clear" w:color="auto" w:fill="002060"/>
          </w:tcPr>
          <w:p w14:paraId="0E66CC32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內容說明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備註</w:t>
            </w:r>
          </w:p>
        </w:tc>
      </w:tr>
      <w:tr w:rsidR="001A2822" w:rsidRPr="00B84992" w14:paraId="153083F7" w14:textId="77777777" w:rsidTr="00B53D90">
        <w:tc>
          <w:tcPr>
            <w:tcW w:w="10485" w:type="dxa"/>
            <w:gridSpan w:val="4"/>
            <w:shd w:val="clear" w:color="auto" w:fill="FFF2CC" w:themeFill="accent4" w:themeFillTint="33"/>
          </w:tcPr>
          <w:p w14:paraId="5AD0BEB1" w14:textId="01F2A6A1" w:rsidR="001A2822" w:rsidRPr="00B84992" w:rsidRDefault="001A2822" w:rsidP="001379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全站</w:t>
            </w:r>
            <w:r w:rsidR="00D94ED9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勇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有</w:t>
            </w:r>
          </w:p>
        </w:tc>
      </w:tr>
      <w:tr w:rsidR="001A2822" w:rsidRPr="00B84992" w14:paraId="2D546F82" w14:textId="77777777" w:rsidTr="00B53D90">
        <w:tc>
          <w:tcPr>
            <w:tcW w:w="1413" w:type="dxa"/>
            <w:vAlign w:val="center"/>
          </w:tcPr>
          <w:p w14:paraId="01435148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Navbar(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選單列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3" w:type="dxa"/>
          </w:tcPr>
          <w:p w14:paraId="0E91F3A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103C0B02" w14:textId="310E638C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首頁、</w:t>
            </w:r>
            <w:r w:rsidR="001F4D88"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</w:t>
            </w:r>
            <w:r w:rsidR="001F4D88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批發專區、榮譽榜、品種庫、常見問題、關於我們</w:t>
            </w:r>
            <w:r w:rsidR="001F4D88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F4D88"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聯絡我們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、收藏清單、購物車、會員中心、多語系、</w:t>
            </w:r>
            <w:r w:rsidRPr="00FB6AF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站內搜尋</w:t>
            </w:r>
            <w:r w:rsidR="00FB6AFF" w:rsidRPr="00FB6AFF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3749" w:type="dxa"/>
          </w:tcPr>
          <w:p w14:paraId="6A7F0E73" w14:textId="77777777" w:rsidR="001A2822" w:rsidRPr="00B53D90" w:rsidRDefault="001A2822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多語系：繁中、英文；依客戶系統設定的語言做預設。</w:t>
            </w:r>
          </w:p>
          <w:p w14:paraId="275A353F" w14:textId="77777777" w:rsidR="001A2822" w:rsidRPr="00B53D90" w:rsidRDefault="001A2822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購物車、會員中心：通知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訂單訊息、系統電郵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時，顯示數字圈圈。</w:t>
            </w:r>
          </w:p>
          <w:p w14:paraId="0996D71C" w14:textId="77777777" w:rsidR="00B53D90" w:rsidRDefault="001A2822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選單文字可修改。</w:t>
            </w:r>
          </w:p>
          <w:p w14:paraId="5317A37A" w14:textId="77777777" w:rsidR="00B53D90" w:rsidRDefault="001A2822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站內搜尋範圍：搜尋批發商品</w:t>
            </w:r>
          </w:p>
          <w:p w14:paraId="3097A872" w14:textId="6107FAC8" w:rsidR="001A2822" w:rsidRDefault="001A2822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站內搜尋：關鍵字用舊網站模式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欄位內的文字包含空白視為一個關鍵字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以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區分關鍵字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4778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4778E"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全站關鍵字</w:t>
            </w:r>
            <w:r w:rsid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搜尋</w:t>
            </w:r>
            <w:r w:rsidR="0024778E"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都是這種模式</w:t>
            </w:r>
          </w:p>
          <w:p w14:paraId="3CBF140E" w14:textId="77777777" w:rsidR="002B44A1" w:rsidRDefault="002B44A1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B44A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固定置頂</w:t>
            </w:r>
          </w:p>
          <w:p w14:paraId="717FF800" w14:textId="77777777" w:rsidR="0077217F" w:rsidRDefault="0077217F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英文版隱藏零售專區</w:t>
            </w:r>
          </w:p>
          <w:p w14:paraId="18E892CD" w14:textId="2DA1093E" w:rsidR="00FB6AFF" w:rsidRPr="00B53D90" w:rsidRDefault="00FB6AFF" w:rsidP="00CC0EAA">
            <w:pPr>
              <w:pStyle w:val="a8"/>
              <w:numPr>
                <w:ilvl w:val="0"/>
                <w:numId w:val="1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B6AFF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站內搜尋沒有模擬畫面</w:t>
            </w:r>
          </w:p>
        </w:tc>
      </w:tr>
      <w:tr w:rsidR="001A2822" w:rsidRPr="00B84992" w14:paraId="5618605B" w14:textId="77777777" w:rsidTr="00B53D90">
        <w:tc>
          <w:tcPr>
            <w:tcW w:w="1413" w:type="dxa"/>
            <w:vAlign w:val="center"/>
          </w:tcPr>
          <w:p w14:paraId="4A20DABF" w14:textId="77777777" w:rsidR="001A2822" w:rsidRPr="00B53D90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B53D9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訊息中心</w:t>
            </w:r>
          </w:p>
          <w:p w14:paraId="1B468813" w14:textId="7032ED1F" w:rsidR="001F4D88" w:rsidRPr="00B84992" w:rsidRDefault="00220820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客服紀錄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放到會員中心去了</w:t>
            </w:r>
          </w:p>
        </w:tc>
        <w:tc>
          <w:tcPr>
            <w:tcW w:w="1323" w:type="dxa"/>
          </w:tcPr>
          <w:p w14:paraId="7BDEFD11" w14:textId="622D911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6700E0C1" w14:textId="442F35BE" w:rsidR="001A2822" w:rsidRPr="00220820" w:rsidRDefault="001A2822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9" w:type="dxa"/>
          </w:tcPr>
          <w:p w14:paraId="27BB437A" w14:textId="20EAB5FC" w:rsidR="00772E48" w:rsidRPr="00220820" w:rsidRDefault="0082217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0" w:author="user" w:date="2022-02-23T12:24:00Z">
              <w:r>
                <w:rPr>
                  <w:rFonts w:ascii="Times New Roman" w:hAnsi="Times New Roman" w:cs="Times New Roman" w:hint="eastAsia"/>
                  <w:sz w:val="20"/>
                  <w:szCs w:val="20"/>
                </w:rPr>
                <w:t xml:space="preserve"> </w:t>
              </w:r>
            </w:ins>
          </w:p>
        </w:tc>
      </w:tr>
      <w:tr w:rsidR="001A2822" w:rsidRPr="00B84992" w14:paraId="613DE6E1" w14:textId="77777777" w:rsidTr="00B53D90">
        <w:tc>
          <w:tcPr>
            <w:tcW w:w="1413" w:type="dxa"/>
          </w:tcPr>
          <w:p w14:paraId="00357661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Footer(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頁尾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3" w:type="dxa"/>
          </w:tcPr>
          <w:p w14:paraId="1E0B094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30757E9C" w14:textId="5D5755A9" w:rsidR="002220B8" w:rsidRDefault="002220B8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LOGO</w:t>
            </w:r>
          </w:p>
          <w:p w14:paraId="286EEE4A" w14:textId="608D86B4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聯絡資訊</w:t>
            </w:r>
          </w:p>
          <w:p w14:paraId="42B84F6B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門市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銷售部</w:t>
            </w:r>
          </w:p>
          <w:p w14:paraId="33CBA11A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農場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生產部</w:t>
            </w:r>
          </w:p>
          <w:p w14:paraId="25F0252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聯絡我們</w:t>
            </w:r>
          </w:p>
          <w:p w14:paraId="08CD5628" w14:textId="77777777" w:rsidR="001A2822" w:rsidRPr="00772E48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SiteMap</w:t>
            </w:r>
          </w:p>
          <w:p w14:paraId="486EF6F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各大社群平台</w:t>
            </w:r>
          </w:p>
          <w:p w14:paraId="6405A25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FB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Twitter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IG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Tumblr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Pinterest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、微博、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Youtube</w:t>
            </w:r>
          </w:p>
          <w:p w14:paraId="4732F04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版權申明</w:t>
            </w:r>
          </w:p>
        </w:tc>
        <w:tc>
          <w:tcPr>
            <w:tcW w:w="3749" w:type="dxa"/>
          </w:tcPr>
          <w:p w14:paraId="03AC89E0" w14:textId="77777777" w:rsidR="002220B8" w:rsidRPr="002220B8" w:rsidRDefault="00772E48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請參考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XD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模擬畫面。</w:t>
            </w:r>
          </w:p>
          <w:p w14:paraId="6CED0ED3" w14:textId="7EF09D88" w:rsidR="00772E48" w:rsidRDefault="002220B8" w:rsidP="00CC0EAA">
            <w:pPr>
              <w:pStyle w:val="a8"/>
              <w:numPr>
                <w:ilvl w:val="0"/>
                <w:numId w:val="12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f</w:t>
            </w:r>
            <w:r w:rsidRPr="002220B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ooter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整塊用文字編輯區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，美琪自行編輯內容。</w:t>
            </w:r>
          </w:p>
          <w:p w14:paraId="6FD86FED" w14:textId="3587B321" w:rsidR="002220B8" w:rsidRPr="002220B8" w:rsidRDefault="002220B8" w:rsidP="00CC0EAA">
            <w:pPr>
              <w:pStyle w:val="a8"/>
              <w:numPr>
                <w:ilvl w:val="0"/>
                <w:numId w:val="12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上述不可行的話，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區塊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分為</w:t>
            </w:r>
            <w:r w:rsidRPr="002220B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(1) LOGO(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圖片可修改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2220B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(2) 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社群平台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連結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圖示可修改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2220B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(3) 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聯絡資訊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六塊</w:t>
            </w:r>
            <w:r w:rsidRPr="002220B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08389E80" w14:textId="3B454ECE" w:rsidR="001A2822" w:rsidRPr="002220B8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/>
                <w:sz w:val="20"/>
                <w:szCs w:val="20"/>
              </w:rPr>
              <w:t>聯絡資訊內容文字可修改。</w:t>
            </w:r>
          </w:p>
          <w:p w14:paraId="7F254BA5" w14:textId="77777777" w:rsidR="001A2822" w:rsidRPr="002220B8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SiteMap</w:t>
            </w:r>
            <w:r w:rsidRPr="002220B8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文字可修改。</w:t>
            </w:r>
          </w:p>
          <w:p w14:paraId="54D3ED27" w14:textId="0CE288A0" w:rsidR="00772E48" w:rsidRPr="00220820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220B8">
              <w:rPr>
                <w:rFonts w:ascii="Times New Roman" w:hAnsi="Times New Roman" w:cs="Times New Roman"/>
                <w:sz w:val="20"/>
                <w:szCs w:val="20"/>
              </w:rPr>
              <w:t>社群</w:t>
            </w:r>
            <w:r w:rsidRPr="002220B8">
              <w:rPr>
                <w:rFonts w:ascii="Times New Roman" w:hAnsi="Times New Roman" w:cs="Times New Roman"/>
                <w:sz w:val="20"/>
                <w:szCs w:val="20"/>
              </w:rPr>
              <w:t>icon</w:t>
            </w:r>
            <w:r w:rsidRPr="002220B8">
              <w:rPr>
                <w:rFonts w:ascii="Times New Roman" w:hAnsi="Times New Roman" w:cs="Times New Roman"/>
                <w:sz w:val="20"/>
                <w:szCs w:val="20"/>
              </w:rPr>
              <w:t>連結、圖示可修改。</w:t>
            </w:r>
          </w:p>
        </w:tc>
      </w:tr>
      <w:tr w:rsidR="00220820" w:rsidRPr="00B84992" w14:paraId="0CDD9C76" w14:textId="77777777" w:rsidTr="008D1547">
        <w:tc>
          <w:tcPr>
            <w:tcW w:w="10485" w:type="dxa"/>
            <w:gridSpan w:val="4"/>
          </w:tcPr>
          <w:p w14:paraId="40B5EAE6" w14:textId="5DABC2BE" w:rsidR="00AF2D10" w:rsidRPr="00AF2D10" w:rsidRDefault="00AF2D10" w:rsidP="00AF2D1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前後台都是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:</w:t>
            </w:r>
          </w:p>
          <w:p w14:paraId="4682ADCE" w14:textId="4FAD26CA" w:rsidR="00220820" w:rsidRDefault="00220820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關鍵字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搜尋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用舊網站模式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欄位內的文字包含空白視為一個關鍵字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; 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以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%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區分關鍵字</w:t>
            </w:r>
            <w:r w:rsidRPr="0024778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1E528EC1" w14:textId="77777777" w:rsidR="00220820" w:rsidRDefault="00220820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花株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植株照片為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500*600</w:t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px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，以此比例設計，不要裁切</w:t>
            </w:r>
          </w:p>
          <w:p w14:paraId="603B5090" w14:textId="77777777" w:rsidR="00220820" w:rsidRDefault="00220820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B3FB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分頁按鈕</w:t>
            </w:r>
            <w:r w:rsidRPr="001B3F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: </w:t>
            </w:r>
            <w:r w:rsidRPr="001B3F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第一頁</w:t>
            </w: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、上五頁、五個頁碼、下五頁、最後一頁</w:t>
            </w:r>
          </w:p>
          <w:p w14:paraId="1897A690" w14:textId="7B8CD317" w:rsidR="00220820" w:rsidRPr="00220820" w:rsidRDefault="00220820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中文版的「國家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地區」下拉選單顯示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英文縮寫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中文，並以英文縮寫排序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(A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highlight w:val="cyan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Z)</w:t>
            </w:r>
          </w:p>
        </w:tc>
      </w:tr>
      <w:tr w:rsidR="001A2822" w:rsidRPr="00B84992" w14:paraId="0D094AC6" w14:textId="77777777" w:rsidTr="00B53D90">
        <w:tc>
          <w:tcPr>
            <w:tcW w:w="10485" w:type="dxa"/>
            <w:gridSpan w:val="4"/>
            <w:shd w:val="clear" w:color="auto" w:fill="FFF2CC" w:themeFill="accent4" w:themeFillTint="33"/>
          </w:tcPr>
          <w:p w14:paraId="1ECF2D4B" w14:textId="77777777" w:rsidR="001A2822" w:rsidRPr="00B84992" w:rsidRDefault="001A2822" w:rsidP="001379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頁面</w:t>
            </w:r>
          </w:p>
        </w:tc>
      </w:tr>
      <w:tr w:rsidR="001A2822" w:rsidRPr="00B84992" w14:paraId="08D0A8E4" w14:textId="77777777" w:rsidTr="00B53D90">
        <w:tc>
          <w:tcPr>
            <w:tcW w:w="1413" w:type="dxa"/>
          </w:tcPr>
          <w:p w14:paraId="38864E1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首頁</w:t>
            </w:r>
          </w:p>
        </w:tc>
        <w:tc>
          <w:tcPr>
            <w:tcW w:w="1323" w:type="dxa"/>
          </w:tcPr>
          <w:p w14:paraId="136DCE9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559B4879" w14:textId="0BB54FC2" w:rsidR="0077217F" w:rsidRDefault="0077217F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B</w:t>
            </w:r>
            <w:r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ANNER</w:t>
            </w:r>
          </w:p>
          <w:p w14:paraId="45C18A69" w14:textId="14958795" w:rsidR="0077217F" w:rsidRDefault="0077217F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文字編輯器</w:t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begin"/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instrText xml:space="preserve"> 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eq \o\ac(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○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,</w:instrText>
            </w:r>
            <w:r w:rsidR="00496280" w:rsidRPr="00496280">
              <w:rPr>
                <w:rFonts w:ascii="Times New Roman" w:hAnsi="Times New Roman" w:cs="Times New Roman" w:hint="eastAsia"/>
                <w:position w:val="2"/>
                <w:sz w:val="14"/>
                <w:szCs w:val="20"/>
                <w:highlight w:val="cyan"/>
              </w:rPr>
              <w:instrText>1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)</w:instrText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end"/>
            </w:r>
          </w:p>
          <w:p w14:paraId="769B970D" w14:textId="75957F93" w:rsidR="001A282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精選新品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</w:t>
            </w:r>
            <w:r w:rsidR="0077217F"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71E3ED58" w14:textId="02DDCE75" w:rsidR="001A2822" w:rsidRPr="0077217F" w:rsidRDefault="0077217F" w:rsidP="004962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文字編輯器</w:t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begin"/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instrText xml:space="preserve"> 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eq \o\ac(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○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,</w:instrText>
            </w:r>
            <w:r w:rsidR="00496280" w:rsidRPr="00496280">
              <w:rPr>
                <w:rFonts w:ascii="Times New Roman" w:hAnsi="Times New Roman" w:cs="Times New Roman" w:hint="eastAsia"/>
                <w:position w:val="2"/>
                <w:sz w:val="14"/>
                <w:szCs w:val="20"/>
                <w:highlight w:val="cyan"/>
              </w:rPr>
              <w:instrText>2</w:instrTex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)</w:instrText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end"/>
            </w:r>
            <w:r w:rsid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1A2822"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360</w:t>
            </w:r>
            <w:r w:rsidR="001A2822" w:rsidRPr="0077217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度環景</w:t>
            </w:r>
            <w:r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749" w:type="dxa"/>
          </w:tcPr>
          <w:p w14:paraId="63B4D1CD" w14:textId="7CFA43C6" w:rsidR="00496280" w:rsidRDefault="00496280" w:rsidP="00CC0EAA">
            <w:pPr>
              <w:pStyle w:val="a8"/>
              <w:numPr>
                <w:ilvl w:val="0"/>
                <w:numId w:val="1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778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B</w:t>
            </w:r>
            <w:r w:rsidRPr="0057788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ANNER</w:t>
            </w:r>
            <w:r w:rsidRPr="005778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高度請設計</w:t>
            </w:r>
            <w:r w:rsidRPr="005778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&lt;230</w:t>
            </w:r>
            <w:r w:rsidRPr="0057788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px</w:t>
            </w:r>
          </w:p>
          <w:p w14:paraId="2DB99910" w14:textId="5AED7BD7" w:rsidR="0077217F" w:rsidRPr="0077217F" w:rsidRDefault="001A2822" w:rsidP="00CC0EAA">
            <w:pPr>
              <w:pStyle w:val="a8"/>
              <w:numPr>
                <w:ilvl w:val="0"/>
                <w:numId w:val="1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/>
                <w:sz w:val="20"/>
                <w:szCs w:val="20"/>
              </w:rPr>
              <w:t>精選新品：後台勾選顯示，</w:t>
            </w:r>
            <w:r w:rsidRPr="0077217F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勾選幾品前台就出現幾品，一排四品，超過可左右切換</w:t>
            </w:r>
            <w:r w:rsidRPr="0077217F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77217F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最後面有</w:t>
            </w:r>
            <w:hyperlink w:anchor="精選新品" w:history="1">
              <w:r w:rsidRPr="0077217F">
                <w:rPr>
                  <w:rStyle w:val="af"/>
                  <w:rFonts w:ascii="Times New Roman" w:hAnsi="Times New Roman" w:cs="Times New Roman"/>
                  <w:strike/>
                  <w:sz w:val="20"/>
                  <w:szCs w:val="20"/>
                  <w:highlight w:val="cyan"/>
                </w:rPr>
                <w:t>參考畫面</w:t>
              </w:r>
            </w:hyperlink>
            <w:r w:rsidRPr="0077217F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57C81B38" w14:textId="646537D7" w:rsidR="001A2822" w:rsidRPr="0077217F" w:rsidRDefault="001A2822" w:rsidP="00496280">
            <w:pPr>
              <w:pStyle w:val="a8"/>
              <w:ind w:leftChars="0" w:lef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lastRenderedPageBreak/>
              <w:t>精選商品</w:t>
            </w: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數量多一點，原網站只有</w:t>
            </w: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4</w:t>
            </w: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筆</w:t>
            </w: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  <w:r w:rsidR="0077217F" w:rsidRPr="00496280">
              <w:rPr>
                <w:rFonts w:ascii="Times New Roman" w:hAnsi="Times New Roman" w:cs="Times New Roman" w:hint="eastAsia"/>
                <w:strike/>
                <w:sz w:val="20"/>
                <w:szCs w:val="20"/>
                <w:highlight w:val="cyan"/>
              </w:rPr>
              <w:t>:</w:t>
            </w:r>
            <w:r w:rsidR="0077217F" w:rsidRPr="0049628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批發專區分別顯示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12</w:t>
            </w:r>
            <w:r w:rsidR="0077217F" w:rsidRPr="0077217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</w:t>
            </w:r>
            <w:r w:rsidR="00496280"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496280"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一排</w:t>
            </w:r>
            <w:r w:rsidR="00496280"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4</w:t>
            </w:r>
            <w:r w:rsidR="00496280"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品，共三排</w:t>
            </w:r>
            <w:r w:rsidR="00496280" w:rsidRP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32C911E8" w14:textId="77777777" w:rsidR="001A2822" w:rsidRPr="0077217F" w:rsidRDefault="001A2822" w:rsidP="00CC0EAA">
            <w:pPr>
              <w:pStyle w:val="a8"/>
              <w:numPr>
                <w:ilvl w:val="0"/>
                <w:numId w:val="1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/>
                <w:sz w:val="20"/>
                <w:szCs w:val="20"/>
              </w:rPr>
              <w:t>精選新品上下區塊：【文字編輯器】</w:t>
            </w:r>
          </w:p>
          <w:p w14:paraId="78707AEB" w14:textId="77777777" w:rsidR="001A2822" w:rsidRDefault="001A2822" w:rsidP="00CC0EAA">
            <w:pPr>
              <w:pStyle w:val="a8"/>
              <w:numPr>
                <w:ilvl w:val="0"/>
                <w:numId w:val="1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7217F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  <w:r w:rsidRPr="0077217F">
              <w:rPr>
                <w:rFonts w:ascii="Times New Roman" w:hAnsi="Times New Roman" w:cs="Times New Roman"/>
                <w:sz w:val="20"/>
                <w:szCs w:val="20"/>
              </w:rPr>
              <w:t>度環景：用現有的，我們直接從【文字編輯器】放上去程式碼就好</w:t>
            </w:r>
          </w:p>
          <w:p w14:paraId="66C0AD99" w14:textId="6A28AF36" w:rsidR="00496280" w:rsidRPr="0077217F" w:rsidRDefault="00496280" w:rsidP="00CC0EAA">
            <w:pPr>
              <w:pStyle w:val="a8"/>
              <w:numPr>
                <w:ilvl w:val="0"/>
                <w:numId w:val="1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學名固定兩行的空間，中文名固定一行的空間，超過以「</w:t>
            </w:r>
            <w:r w:rsidRP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…</w:t>
            </w: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」隱藏，不足則留白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，以確保尺寸價錢的水平對齊</w:t>
            </w:r>
          </w:p>
        </w:tc>
      </w:tr>
      <w:tr w:rsidR="001A2822" w:rsidRPr="00B84992" w14:paraId="70C44AAC" w14:textId="77777777" w:rsidTr="00B53D90">
        <w:tc>
          <w:tcPr>
            <w:tcW w:w="1413" w:type="dxa"/>
          </w:tcPr>
          <w:p w14:paraId="32DD21CA" w14:textId="5491D82F" w:rsidR="00496280" w:rsidRDefault="00496280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零售專區</w:t>
            </w:r>
          </w:p>
          <w:p w14:paraId="47EBF24B" w14:textId="67B200FF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批發專區</w:t>
            </w:r>
          </w:p>
        </w:tc>
        <w:tc>
          <w:tcPr>
            <w:tcW w:w="1323" w:type="dxa"/>
          </w:tcPr>
          <w:p w14:paraId="0C2AE3DF" w14:textId="77777777" w:rsidR="001A2822" w:rsidRPr="00A703E4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A703E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商品介紹頁</w:t>
            </w:r>
          </w:p>
          <w:p w14:paraId="41BAFB51" w14:textId="0C144577" w:rsidR="00A703E4" w:rsidRPr="00B84992" w:rsidRDefault="00A703E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3E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列表頁</w:t>
            </w:r>
          </w:p>
        </w:tc>
        <w:tc>
          <w:tcPr>
            <w:tcW w:w="4000" w:type="dxa"/>
          </w:tcPr>
          <w:p w14:paraId="3D48249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13B1CB9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6DB516B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作物種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CF443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79FE9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花色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B28378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E60B2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45E4D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686BF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69029920" w14:textId="55ECEC2B" w:rsidR="001A2822" w:rsidRPr="00B84992" w:rsidRDefault="000B4D89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</w:t>
            </w:r>
            <w:r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1A2822" w:rsidRPr="00B84992">
              <w:rPr>
                <w:rFonts w:ascii="Times New Roman" w:hAnsi="Times New Roman" w:cs="Times New Roman"/>
                <w:sz w:val="20"/>
                <w:szCs w:val="20"/>
              </w:rPr>
              <w:t>批發</w:t>
            </w:r>
          </w:p>
          <w:p w14:paraId="23B95BE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備註文字</w:t>
            </w:r>
          </w:p>
          <w:p w14:paraId="6A55BCCB" w14:textId="4D72D390" w:rsidR="000B4D89" w:rsidRPr="000B4D89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排序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B4D89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</w:p>
          <w:p w14:paraId="32E2CA8B" w14:textId="77777777" w:rsidR="001A2822" w:rsidRPr="00B84992" w:rsidRDefault="001A2822" w:rsidP="000B4D89">
            <w:pPr>
              <w:pStyle w:val="a8"/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上架時間、學名、價格、尺寸</w:t>
            </w:r>
          </w:p>
          <w:p w14:paraId="4181125C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0FAA216D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商品名稱</w:t>
            </w:r>
          </w:p>
          <w:p w14:paraId="0CD10973" w14:textId="77777777" w:rsidR="001A2822" w:rsidRPr="00B84992" w:rsidRDefault="001A2822" w:rsidP="00CC0EAA">
            <w:pPr>
              <w:pStyle w:val="a8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學名、中文名</w:t>
            </w:r>
          </w:p>
          <w:p w14:paraId="4A6432C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</w:p>
          <w:p w14:paraId="00FBF5E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加入購物車</w:t>
            </w:r>
          </w:p>
          <w:p w14:paraId="5D144B18" w14:textId="31DDA214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輸入數量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B4D89"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從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開始</w:t>
            </w:r>
            <w:r w:rsidR="000B4D89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0B4D89"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零售專區從</w:t>
            </w:r>
            <w:r w:rsidR="000B4D89"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1</w:t>
            </w:r>
            <w:r w:rsidR="000B4D89"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開始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E91C4D0" w14:textId="35858821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  <w:p w14:paraId="5EC4261D" w14:textId="2D36A8AB" w:rsidR="00513110" w:rsidRDefault="00513110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1311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單價備註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條列方式時才有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24F1609E" w14:textId="2E1890A1" w:rsidR="00AB2695" w:rsidRPr="00513110" w:rsidRDefault="00AB2695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植株照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條列方式時才有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693856D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749" w:type="dxa"/>
          </w:tcPr>
          <w:p w14:paraId="3168A344" w14:textId="2D9748C4" w:rsidR="001A2822" w:rsidRPr="00496280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搜尋裡的項目文字要能修改、排序、隱</w:t>
            </w:r>
            <w:r w:rsidR="00496280">
              <w:rPr>
                <w:rFonts w:ascii="Times New Roman" w:hAnsi="Times New Roman" w:cs="Times New Roman"/>
                <w:sz w:val="20"/>
                <w:szCs w:val="20"/>
              </w:rPr>
              <w:t>藏</w:t>
            </w:r>
            <w:r w:rsidR="0049628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: </w:t>
            </w:r>
            <w:r w:rsidR="00496280"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類別、尺寸</w:t>
            </w:r>
          </w:p>
          <w:p w14:paraId="164C38C7" w14:textId="77777777" w:rsidR="001A2822" w:rsidRPr="00496280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維持購物網站設計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大圖顯示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，一頁固定顯示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品</w:t>
            </w:r>
          </w:p>
          <w:p w14:paraId="052AF24E" w14:textId="7397894D" w:rsidR="001A2822" w:rsidRPr="00496280" w:rsidRDefault="00496280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分頁按鈕維持購物網站設計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: </w:t>
            </w: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第一頁、上五頁、五個頁碼、下五頁、最後一頁</w:t>
            </w:r>
          </w:p>
          <w:p w14:paraId="5B9E3CCD" w14:textId="4433E4A7" w:rsidR="001A2822" w:rsidRPr="00496280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加入購物車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輸入數量，</w:t>
            </w:r>
            <w:r w:rsidR="000B4D89" w:rsidRPr="000B4D8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需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&gt;20(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後台提供起訂量設定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8F7397" w14:textId="0A205865" w:rsidR="001A2822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搜尋：關鍵字用舊網站模式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欄位內的文字包含空白視為一個關鍵字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以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區分關鍵字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EBC135" w14:textId="625CC07A" w:rsidR="0024778E" w:rsidRPr="0024778E" w:rsidRDefault="0024778E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排序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:</w:t>
            </w:r>
          </w:p>
          <w:p w14:paraId="1B50F006" w14:textId="743DB42A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依上架日期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</w:t>
            </w:r>
            <w:r w:rsidRPr="0024778E"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highlight w:val="cyan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舊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 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預設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E359D66" w14:textId="223057D4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(A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至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Z)</w:t>
            </w:r>
          </w:p>
          <w:p w14:paraId="33A62D91" w14:textId="616DE853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(Z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至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A)</w:t>
            </w:r>
          </w:p>
          <w:p w14:paraId="50769789" w14:textId="60DE3CFB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價錢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低至高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48D664BD" w14:textId="52EACC68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價錢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高至低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4B08253" w14:textId="0E6FEB04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尺寸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小至大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697A808" w14:textId="7E43B863" w:rsidR="0024778E" w:rsidRPr="0024778E" w:rsidRDefault="0024778E" w:rsidP="00CC0EAA">
            <w:pPr>
              <w:pStyle w:val="a8"/>
              <w:numPr>
                <w:ilvl w:val="0"/>
                <w:numId w:val="15"/>
              </w:numPr>
              <w:ind w:leftChars="0" w:left="523" w:hanging="28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尺寸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大至小</w:t>
            </w:r>
            <w:r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A525001" w14:textId="6DAEB54A" w:rsidR="001A2822" w:rsidRPr="00496280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備註文字</w:t>
            </w:r>
            <w:r w:rsidR="0024778E"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24778E"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在搜尋排序下方</w:t>
            </w:r>
            <w:r w:rsidR="0024778E" w:rsidRPr="0024778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：後臺要可編輯【文字編輯器】。</w:t>
            </w:r>
          </w:p>
          <w:p w14:paraId="42D422A3" w14:textId="24D319F0" w:rsidR="001A2822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商品陳列方式可選擇縮圖或條列方式</w:t>
            </w: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hyperlink r:id="rId9" w:history="1">
              <w:r w:rsidRPr="00496280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參考</w:t>
              </w:r>
              <w:r w:rsidR="00496280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</w:rPr>
                <w:t>模擬</w:t>
              </w:r>
              <w:r w:rsidRPr="00496280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畫面</w:t>
              </w:r>
            </w:hyperlink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196D372" w14:textId="2DBFF42C" w:rsidR="00513110" w:rsidRDefault="00513110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縮圖方式時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: </w:t>
            </w: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學名固定兩行的空間，中文名固定一行的空間，超過以「</w:t>
            </w:r>
            <w:r w:rsidRPr="0049628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…</w:t>
            </w: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」隱藏，不足則留白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，以確保尺寸價錢的水平對齊。</w:t>
            </w:r>
          </w:p>
          <w:p w14:paraId="380703EB" w14:textId="7868D02A" w:rsidR="00513110" w:rsidRPr="00496280" w:rsidRDefault="00513110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條列方式時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中文名完整顯示，並增加顯示單價備註及植株照</w:t>
            </w:r>
          </w:p>
          <w:p w14:paraId="5F418CD2" w14:textId="66DF7BDD" w:rsidR="000B4D89" w:rsidRPr="00513110" w:rsidRDefault="001A2822" w:rsidP="00CC0EAA">
            <w:pPr>
              <w:pStyle w:val="a8"/>
              <w:numPr>
                <w:ilvl w:val="0"/>
                <w:numId w:val="14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/>
                <w:sz w:val="20"/>
                <w:szCs w:val="20"/>
              </w:rPr>
              <w:t>圖片需程式自動壓縮處理功能</w:t>
            </w:r>
          </w:p>
        </w:tc>
      </w:tr>
      <w:tr w:rsidR="001A2822" w:rsidRPr="00B84992" w14:paraId="5D1BE9C5" w14:textId="77777777" w:rsidTr="00B53D90">
        <w:tc>
          <w:tcPr>
            <w:tcW w:w="1413" w:type="dxa"/>
          </w:tcPr>
          <w:p w14:paraId="529DC58B" w14:textId="430ABFD0" w:rsidR="00496280" w:rsidRDefault="00496280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628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</w:t>
            </w:r>
          </w:p>
          <w:p w14:paraId="3571A863" w14:textId="46CD4257" w:rsidR="001A2822" w:rsidRPr="00B84992" w:rsidRDefault="001A2822" w:rsidP="00E37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批發專區</w:t>
            </w:r>
          </w:p>
        </w:tc>
        <w:tc>
          <w:tcPr>
            <w:tcW w:w="1323" w:type="dxa"/>
          </w:tcPr>
          <w:p w14:paraId="6455BA33" w14:textId="14078D8E" w:rsidR="001A2822" w:rsidRPr="00B84992" w:rsidRDefault="00E37FDD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商品介紹頁</w:t>
            </w:r>
          </w:p>
        </w:tc>
        <w:tc>
          <w:tcPr>
            <w:tcW w:w="4000" w:type="dxa"/>
          </w:tcPr>
          <w:p w14:paraId="47D5275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5754301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</w:p>
          <w:p w14:paraId="53C6C91C" w14:textId="3518ADDD" w:rsidR="001A282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中文名</w:t>
            </w:r>
          </w:p>
          <w:p w14:paraId="0ED2CD28" w14:textId="4055513F" w:rsidR="00E37FDD" w:rsidRPr="00B84992" w:rsidRDefault="00E37FDD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單價備註</w:t>
            </w:r>
          </w:p>
          <w:p w14:paraId="0C1E2BB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</w:p>
          <w:p w14:paraId="7C7EC3B8" w14:textId="59F9015D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單位</w:t>
            </w:r>
          </w:p>
          <w:p w14:paraId="2627604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數量選擇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+(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FA670E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加入購物車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F46C66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加入收藏清單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355D5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繁殖方式：</w:t>
            </w:r>
          </w:p>
          <w:p w14:paraId="2F4BA8B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氣味：</w:t>
            </w:r>
          </w:p>
          <w:p w14:paraId="0494CFA6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花徑：</w:t>
            </w:r>
          </w:p>
          <w:p w14:paraId="5BEED23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梗高：</w:t>
            </w:r>
          </w:p>
          <w:p w14:paraId="7404848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花期：</w:t>
            </w:r>
          </w:p>
          <w:p w14:paraId="6C5D912D" w14:textId="61D5CAA4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獲獎紀錄</w:t>
            </w:r>
            <w:r w:rsidR="00E37FD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品種描述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</w:p>
          <w:p w14:paraId="5C974CA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相關照片</w:t>
            </w:r>
          </w:p>
          <w:p w14:paraId="33658741" w14:textId="4B51906E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37FDD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商品照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花株照片</w:t>
            </w:r>
          </w:p>
          <w:p w14:paraId="59028C7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影片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(Youtube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連結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C870E8" w14:textId="77777777" w:rsidR="001A282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環物</w:t>
            </w:r>
          </w:p>
          <w:p w14:paraId="51D4D3B4" w14:textId="77E7B49D" w:rsidR="00E37FDD" w:rsidRPr="00B84992" w:rsidRDefault="00E37FDD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植株照</w:t>
            </w:r>
          </w:p>
        </w:tc>
        <w:tc>
          <w:tcPr>
            <w:tcW w:w="3749" w:type="dxa"/>
          </w:tcPr>
          <w:p w14:paraId="6CCA8BFC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學名字體大小同中文名</w:t>
            </w:r>
          </w:p>
          <w:p w14:paraId="31693C75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尺寸改為藍色</w:t>
            </w:r>
          </w:p>
          <w:p w14:paraId="2D411C5D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可放影片、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環物：影片連結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Youtube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方式；環物參考</w:t>
            </w:r>
            <w:hyperlink r:id="rId10" w:history="1">
              <w:r w:rsidRPr="00E37FDD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TOYOTA</w:t>
              </w:r>
              <w:r w:rsidRPr="00E37FDD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網站</w:t>
              </w:r>
            </w:hyperlink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，以上傳圖片方式，請額外報價</w:t>
            </w:r>
          </w:p>
          <w:p w14:paraId="35E9D6AE" w14:textId="77AA365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點擊商品照「首圖」、「相關照片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花株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」</w:t>
            </w:r>
            <w:r w:rsidR="00E37FDD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E37FDD"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「植株照」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放大顯示。</w:t>
            </w:r>
          </w:p>
          <w:p w14:paraId="66DDA235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需可下載圖片。</w:t>
            </w:r>
          </w:p>
          <w:p w14:paraId="5FA4B2A7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商品照尺寸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500*600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，不要裁切。</w:t>
            </w:r>
          </w:p>
          <w:p w14:paraId="4C66A3FB" w14:textId="77777777" w:rsidR="001A2822" w:rsidRPr="00E37FDD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收藏功能：未登入會員時，點選收藏功能提示「請先登入會員」。</w:t>
            </w:r>
          </w:p>
          <w:p w14:paraId="055C29DC" w14:textId="77777777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單位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葉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自訂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37FDD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1EABDD56" w14:textId="77777777" w:rsidR="00E37FDD" w:rsidRDefault="00E37FDD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數量的</w:t>
            </w:r>
            <w:r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+- </w:t>
            </w:r>
            <w:r w:rsidRPr="00E37FDD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按鈕感應區域要大，不要只在文字上可以按。</w:t>
            </w:r>
          </w:p>
          <w:p w14:paraId="18ADC2EE" w14:textId="71664BC1" w:rsidR="00B21255" w:rsidRPr="00B21255" w:rsidRDefault="00B21255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零售專區的數量從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開始；</w:t>
            </w:r>
            <w:r w:rsidRPr="00B2125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批發專區的數量從</w:t>
            </w:r>
            <w:r w:rsidRPr="00B2125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20</w:t>
            </w:r>
            <w:r w:rsidRPr="00B2125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開始</w:t>
            </w:r>
            <w:r w:rsidR="00286B2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，不能</w:t>
            </w:r>
            <w:r w:rsidR="00286B2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&lt;20</w:t>
            </w:r>
          </w:p>
        </w:tc>
      </w:tr>
      <w:tr w:rsidR="001A2822" w:rsidRPr="00B84992" w14:paraId="7D8C0C65" w14:textId="77777777" w:rsidTr="00B53D90">
        <w:tc>
          <w:tcPr>
            <w:tcW w:w="1413" w:type="dxa"/>
          </w:tcPr>
          <w:p w14:paraId="12E4051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榮譽榜</w:t>
            </w:r>
          </w:p>
        </w:tc>
        <w:tc>
          <w:tcPr>
            <w:tcW w:w="1323" w:type="dxa"/>
          </w:tcPr>
          <w:p w14:paraId="50A3BA4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342E838C" w14:textId="77777777" w:rsidR="001A2822" w:rsidRPr="000452AC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0452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類別</w:t>
            </w:r>
          </w:p>
          <w:p w14:paraId="77796374" w14:textId="77777777" w:rsidR="001A2822" w:rsidRPr="000452AC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0452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全部</w:t>
            </w:r>
          </w:p>
          <w:p w14:paraId="06E951EE" w14:textId="77777777" w:rsidR="001A2822" w:rsidRPr="000452AC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0452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台灣獲獎</w:t>
            </w:r>
          </w:p>
          <w:p w14:paraId="3FF8C372" w14:textId="06EA728D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0452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國際獲獎</w:t>
            </w:r>
          </w:p>
          <w:p w14:paraId="6B39425E" w14:textId="77777777" w:rsidR="000452AC" w:rsidRPr="000452AC" w:rsidRDefault="000452AC" w:rsidP="000452AC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</w:p>
          <w:p w14:paraId="1338C7D2" w14:textId="7F1A0419" w:rsidR="000452AC" w:rsidRDefault="000452AC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文字編輯區</w:t>
            </w:r>
          </w:p>
          <w:p w14:paraId="456EB7CB" w14:textId="13F0AD65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榮譽榜</w:t>
            </w:r>
          </w:p>
          <w:p w14:paraId="438DB63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照片</w:t>
            </w:r>
          </w:p>
          <w:p w14:paraId="2E955E03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獎項名稱</w:t>
            </w:r>
          </w:p>
          <w:p w14:paraId="33446BBD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商品名稱</w:t>
            </w:r>
          </w:p>
          <w:p w14:paraId="5CCE62C3" w14:textId="77777777" w:rsidR="001A282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中文名、學名</w:t>
            </w:r>
          </w:p>
          <w:p w14:paraId="62E5F28C" w14:textId="1BFA662B" w:rsidR="000452AC" w:rsidRPr="000452AC" w:rsidRDefault="000452AC" w:rsidP="00CC0EAA">
            <w:pPr>
              <w:pStyle w:val="a8"/>
              <w:numPr>
                <w:ilvl w:val="0"/>
                <w:numId w:val="17"/>
              </w:numPr>
              <w:ind w:leftChars="0" w:left="265" w:hanging="265"/>
              <w:rPr>
                <w:rFonts w:ascii="Times New Roman" w:hAnsi="Times New Roman" w:cs="Times New Roman"/>
                <w:sz w:val="20"/>
                <w:szCs w:val="20"/>
              </w:rPr>
            </w:pPr>
            <w:r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購物車</w:t>
            </w:r>
            <w:r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有商品上架時</w:t>
            </w:r>
            <w:r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749" w:type="dxa"/>
          </w:tcPr>
          <w:p w14:paraId="2A96CA3D" w14:textId="7F81D516" w:rsidR="001A2822" w:rsidRDefault="001A2822" w:rsidP="00CC0EAA">
            <w:pPr>
              <w:pStyle w:val="a8"/>
              <w:numPr>
                <w:ilvl w:val="0"/>
                <w:numId w:val="16"/>
              </w:numPr>
              <w:ind w:leftChars="0" w:left="240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0452AC">
              <w:rPr>
                <w:rFonts w:ascii="Times New Roman" w:hAnsi="Times New Roman" w:cs="Times New Roman"/>
                <w:sz w:val="20"/>
                <w:szCs w:val="20"/>
              </w:rPr>
              <w:t>維持購物網站設計。</w:t>
            </w:r>
          </w:p>
          <w:p w14:paraId="32D8A999" w14:textId="7CBB8F24" w:rsidR="002463B4" w:rsidRPr="002463B4" w:rsidRDefault="002463B4" w:rsidP="00CC0EAA">
            <w:pPr>
              <w:pStyle w:val="a8"/>
              <w:numPr>
                <w:ilvl w:val="0"/>
                <w:numId w:val="16"/>
              </w:numPr>
              <w:ind w:leftChars="0" w:left="240" w:hanging="19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463B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最上方【文字編輯區】</w:t>
            </w:r>
          </w:p>
          <w:p w14:paraId="75D956C8" w14:textId="08ADC329" w:rsidR="001A2822" w:rsidRPr="000452AC" w:rsidRDefault="001A2822" w:rsidP="00CC0EAA">
            <w:pPr>
              <w:pStyle w:val="a8"/>
              <w:numPr>
                <w:ilvl w:val="0"/>
                <w:numId w:val="16"/>
              </w:numPr>
              <w:ind w:leftChars="0" w:left="240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0452AC">
              <w:rPr>
                <w:rFonts w:ascii="Times New Roman" w:hAnsi="Times New Roman" w:cs="Times New Roman"/>
                <w:sz w:val="20"/>
                <w:szCs w:val="20"/>
              </w:rPr>
              <w:t>點榮譽榜項目，連結到</w:t>
            </w:r>
            <w:r w:rsidR="000452AC"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品種庫</w:t>
            </w:r>
            <w:r w:rsidRPr="000452AC">
              <w:rPr>
                <w:rFonts w:ascii="Times New Roman" w:hAnsi="Times New Roman" w:cs="Times New Roman"/>
                <w:sz w:val="20"/>
                <w:szCs w:val="20"/>
              </w:rPr>
              <w:t>對應的商品。</w:t>
            </w:r>
          </w:p>
          <w:p w14:paraId="2DE32195" w14:textId="6560BCFB" w:rsidR="001A2822" w:rsidRPr="000452AC" w:rsidRDefault="001A2822" w:rsidP="00CC0EAA">
            <w:pPr>
              <w:pStyle w:val="a8"/>
              <w:numPr>
                <w:ilvl w:val="0"/>
                <w:numId w:val="16"/>
              </w:numPr>
              <w:ind w:leftChars="0" w:left="240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0452AC">
              <w:rPr>
                <w:rFonts w:ascii="Times New Roman" w:hAnsi="Times New Roman" w:cs="Times New Roman"/>
                <w:sz w:val="20"/>
                <w:szCs w:val="20"/>
              </w:rPr>
              <w:t>榮譽榜每個獎項後台都會設定品種，應由系統判斷該品種目前有無上架商品，有的話顯示「購物車」圖示，沒有的話就無法連結。</w:t>
            </w:r>
            <w:r w:rsidR="000452AC" w:rsidRPr="000452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購物車連結到批發專區列表頁，並以品種學名為關鍵字搜尋。</w:t>
            </w:r>
          </w:p>
        </w:tc>
      </w:tr>
      <w:tr w:rsidR="001A2822" w:rsidRPr="00B84992" w14:paraId="6590CB4D" w14:textId="77777777" w:rsidTr="00B53D90">
        <w:tc>
          <w:tcPr>
            <w:tcW w:w="1413" w:type="dxa"/>
          </w:tcPr>
          <w:p w14:paraId="00C4728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</w:p>
        </w:tc>
        <w:tc>
          <w:tcPr>
            <w:tcW w:w="1323" w:type="dxa"/>
          </w:tcPr>
          <w:p w14:paraId="3A386B5B" w14:textId="77777777" w:rsidR="001A2822" w:rsidRPr="00797F1C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797F1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商品介紹頁</w:t>
            </w:r>
          </w:p>
          <w:p w14:paraId="0B6A9E5B" w14:textId="6C9C08BE" w:rsidR="00797F1C" w:rsidRPr="00B84992" w:rsidRDefault="00797F1C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列表頁</w:t>
            </w:r>
          </w:p>
        </w:tc>
        <w:tc>
          <w:tcPr>
            <w:tcW w:w="4000" w:type="dxa"/>
          </w:tcPr>
          <w:p w14:paraId="1449BF76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6C42CBE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951753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作物種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ACA87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繁殖方式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5C6AFF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花色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25AA545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變異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834DE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A4FE73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6650198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FADFF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326DCB1C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15D19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</w:p>
          <w:p w14:paraId="1516F86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商品照</w:t>
            </w:r>
          </w:p>
          <w:p w14:paraId="2D438F9C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商品名稱</w:t>
            </w:r>
          </w:p>
          <w:p w14:paraId="13E91C81" w14:textId="120A7E47" w:rsidR="001A2822" w:rsidRDefault="001A2822" w:rsidP="00CC0EAA">
            <w:pPr>
              <w:pStyle w:val="a8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學名、中文名</w:t>
            </w:r>
          </w:p>
          <w:p w14:paraId="379B1CBF" w14:textId="67E776CB" w:rsidR="00797F1C" w:rsidRPr="00797F1C" w:rsidRDefault="00797F1C" w:rsidP="00CC0EAA">
            <w:pPr>
              <w:pStyle w:val="a8"/>
              <w:numPr>
                <w:ilvl w:val="1"/>
                <w:numId w:val="1"/>
              </w:numPr>
              <w:ind w:leftChars="0" w:left="407" w:hanging="40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相關品號</w:t>
            </w:r>
          </w:p>
          <w:p w14:paraId="70F7499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749" w:type="dxa"/>
          </w:tcPr>
          <w:p w14:paraId="59D01A8C" w14:textId="07E60AAE" w:rsidR="001A2822" w:rsidRPr="00797F1C" w:rsidRDefault="00797F1C" w:rsidP="00CC0EAA">
            <w:pPr>
              <w:pStyle w:val="a8"/>
              <w:numPr>
                <w:ilvl w:val="0"/>
                <w:numId w:val="18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搜尋裡的項目文字要能修改、排序、隱藏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: </w:t>
            </w: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類別、繁殖方式</w:t>
            </w:r>
          </w:p>
          <w:p w14:paraId="1F975948" w14:textId="71F169EC" w:rsidR="001A2822" w:rsidRPr="00797F1C" w:rsidRDefault="001A2822" w:rsidP="00CC0EAA">
            <w:pPr>
              <w:pStyle w:val="a8"/>
              <w:numPr>
                <w:ilvl w:val="0"/>
                <w:numId w:val="18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/>
                <w:sz w:val="20"/>
                <w:szCs w:val="20"/>
              </w:rPr>
              <w:t>此頁要包含所有商品</w:t>
            </w:r>
            <w:r w:rsidRPr="00797F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97F1C">
              <w:rPr>
                <w:rFonts w:ascii="Times New Roman" w:hAnsi="Times New Roman" w:cs="Times New Roman"/>
                <w:sz w:val="20"/>
                <w:szCs w:val="20"/>
              </w:rPr>
              <w:t>未上架的也會顯示</w:t>
            </w:r>
            <w:r w:rsidRPr="00797F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97F1C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797F1C"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後台可勾選品種顯示與否</w:t>
            </w:r>
          </w:p>
          <w:p w14:paraId="586EA304" w14:textId="38A67CF3" w:rsidR="001A2822" w:rsidRDefault="001A2822" w:rsidP="00CC0EAA">
            <w:pPr>
              <w:pStyle w:val="a8"/>
              <w:numPr>
                <w:ilvl w:val="0"/>
                <w:numId w:val="18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/>
                <w:sz w:val="20"/>
                <w:szCs w:val="20"/>
              </w:rPr>
              <w:t>同一品種不要重複出現。</w:t>
            </w:r>
          </w:p>
          <w:p w14:paraId="66144F37" w14:textId="210D0BA3" w:rsidR="00797F1C" w:rsidRDefault="00797F1C" w:rsidP="00CC0EAA">
            <w:pPr>
              <w:pStyle w:val="a8"/>
              <w:numPr>
                <w:ilvl w:val="0"/>
                <w:numId w:val="18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學名</w:t>
            </w: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中文名完整顯示</w:t>
            </w:r>
          </w:p>
          <w:p w14:paraId="0C48F2A1" w14:textId="2ED4617B" w:rsidR="00797F1C" w:rsidRPr="00797F1C" w:rsidRDefault="00797F1C" w:rsidP="00CC0EAA">
            <w:pPr>
              <w:pStyle w:val="a8"/>
              <w:numPr>
                <w:ilvl w:val="0"/>
                <w:numId w:val="18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97F1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相關品號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，後台可勾選顯示與否</w:t>
            </w:r>
            <w:r w:rsidR="001B3F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。會有多個品號，請設計容易辨識。</w:t>
            </w:r>
          </w:p>
        </w:tc>
      </w:tr>
      <w:tr w:rsidR="001A2822" w:rsidRPr="00B84992" w14:paraId="1571848F" w14:textId="77777777" w:rsidTr="00B53D90">
        <w:tc>
          <w:tcPr>
            <w:tcW w:w="1413" w:type="dxa"/>
          </w:tcPr>
          <w:p w14:paraId="7ED42761" w14:textId="3C08CE76" w:rsidR="001A2822" w:rsidRPr="00B84992" w:rsidRDefault="001A2822" w:rsidP="00797F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</w:p>
        </w:tc>
        <w:tc>
          <w:tcPr>
            <w:tcW w:w="1323" w:type="dxa"/>
          </w:tcPr>
          <w:p w14:paraId="2BF7AF59" w14:textId="181645DF" w:rsidR="001A2822" w:rsidRPr="00B84992" w:rsidRDefault="00797F1C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商品介紹頁</w:t>
            </w:r>
          </w:p>
        </w:tc>
        <w:tc>
          <w:tcPr>
            <w:tcW w:w="4000" w:type="dxa"/>
          </w:tcPr>
          <w:p w14:paraId="580EAD9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462665E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</w:p>
          <w:p w14:paraId="4A2025E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</w:p>
          <w:p w14:paraId="4E5B311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前往購買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B760F5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加入收藏清單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B37AFB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繁殖方式：</w:t>
            </w:r>
          </w:p>
          <w:p w14:paraId="425BAB0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氣味：</w:t>
            </w:r>
          </w:p>
          <w:p w14:paraId="51BE3A2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花徑：</w:t>
            </w:r>
          </w:p>
          <w:p w14:paraId="09CA1D53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梗高：</w:t>
            </w:r>
          </w:p>
          <w:p w14:paraId="29D3B83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花期：</w:t>
            </w:r>
          </w:p>
          <w:p w14:paraId="3A4FFA1E" w14:textId="3110A6D2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95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獲獎紀錄</w:t>
            </w:r>
            <w:r w:rsidR="00AF0957" w:rsidRPr="00AF095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AF0957" w:rsidRPr="00AF095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品種描述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</w:p>
          <w:p w14:paraId="293B115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相關照片</w:t>
            </w:r>
          </w:p>
          <w:p w14:paraId="34E325EF" w14:textId="77777777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  <w:r w:rsidR="00AF0957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AF0957">
              <w:rPr>
                <w:rFonts w:ascii="Times New Roman" w:hAnsi="Times New Roman" w:cs="Times New Roman" w:hint="eastAsia"/>
                <w:sz w:val="20"/>
                <w:szCs w:val="20"/>
              </w:rPr>
              <w:t>花株</w:t>
            </w:r>
            <w:r w:rsidR="00AF0957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14:paraId="28D6C031" w14:textId="77777777" w:rsidR="00AF0957" w:rsidRPr="00AF0957" w:rsidRDefault="00AF0957" w:rsidP="00AF0957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影片</w:t>
            </w: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(Youtube</w:t>
            </w: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連結</w:t>
            </w: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5A14F22C" w14:textId="498E53C7" w:rsidR="00AF0957" w:rsidRPr="00AF0957" w:rsidRDefault="00AF0957" w:rsidP="00AF09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360</w:t>
            </w: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環物</w:t>
            </w:r>
          </w:p>
        </w:tc>
        <w:tc>
          <w:tcPr>
            <w:tcW w:w="3749" w:type="dxa"/>
          </w:tcPr>
          <w:p w14:paraId="11155838" w14:textId="77777777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F0957">
              <w:rPr>
                <w:rFonts w:ascii="Times New Roman" w:hAnsi="Times New Roman" w:cs="Times New Roman"/>
                <w:sz w:val="20"/>
                <w:szCs w:val="20"/>
              </w:rPr>
              <w:t>點擊「前往購買」連結到商品頁</w:t>
            </w:r>
            <w:r w:rsidR="00AF0957" w:rsidRPr="00AF0957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AF0957" w:rsidRPr="00AF095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並以學名為關鍵字搜尋</w:t>
            </w:r>
            <w:r w:rsidRPr="00AF0957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709B6B55" w14:textId="09F2CCD0" w:rsidR="00AF0957" w:rsidRPr="00AF0957" w:rsidRDefault="00AF0957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點擊商品照「首圖」、「相關照片</w:t>
            </w:r>
            <w:r w:rsidRPr="00AF095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花株</w:t>
            </w:r>
            <w:r w:rsidRPr="00AF095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」放大顯示。</w:t>
            </w:r>
          </w:p>
        </w:tc>
      </w:tr>
      <w:tr w:rsidR="001A2822" w:rsidRPr="00B84992" w14:paraId="7D9A7608" w14:textId="77777777" w:rsidTr="00B53D90">
        <w:tc>
          <w:tcPr>
            <w:tcW w:w="1413" w:type="dxa"/>
          </w:tcPr>
          <w:p w14:paraId="3EF70BFC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常見問題</w:t>
            </w:r>
          </w:p>
        </w:tc>
        <w:tc>
          <w:tcPr>
            <w:tcW w:w="1323" w:type="dxa"/>
          </w:tcPr>
          <w:p w14:paraId="2693989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0750BA3C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頁籤</w:t>
            </w:r>
          </w:p>
          <w:p w14:paraId="3F05552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常見問題</w:t>
            </w:r>
          </w:p>
          <w:p w14:paraId="4AA1A73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購物流程</w:t>
            </w:r>
          </w:p>
        </w:tc>
        <w:tc>
          <w:tcPr>
            <w:tcW w:w="3749" w:type="dxa"/>
          </w:tcPr>
          <w:p w14:paraId="0AD7C85A" w14:textId="18C1C502" w:rsidR="0055131F" w:rsidRPr="0055131F" w:rsidRDefault="0055131F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整頁</w:t>
            </w:r>
            <w:r w:rsidRPr="0055131F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【文字編輯器】</w:t>
            </w:r>
          </w:p>
          <w:p w14:paraId="3697E8B4" w14:textId="011B2E9C" w:rsidR="001A2822" w:rsidRPr="0055131F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維持購物網站設計。</w:t>
            </w:r>
          </w:p>
          <w:p w14:paraId="7CC71C6D" w14:textId="77777777" w:rsidR="001A2822" w:rsidRPr="0055131F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常見問題、購物流程就好</w:t>
            </w: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不分國內外常見問題</w:t>
            </w: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131F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</w:tc>
      </w:tr>
      <w:tr w:rsidR="001A2822" w:rsidRPr="00B84992" w14:paraId="154262F9" w14:textId="77777777" w:rsidTr="00B53D90">
        <w:tc>
          <w:tcPr>
            <w:tcW w:w="1413" w:type="dxa"/>
          </w:tcPr>
          <w:p w14:paraId="29AF1B9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關於我們</w:t>
            </w:r>
          </w:p>
        </w:tc>
        <w:tc>
          <w:tcPr>
            <w:tcW w:w="1323" w:type="dxa"/>
          </w:tcPr>
          <w:p w14:paraId="3DC29ED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6E53706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關於美琪</w:t>
            </w:r>
          </w:p>
          <w:p w14:paraId="120CB76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介紹文字</w:t>
            </w:r>
          </w:p>
          <w:p w14:paraId="0CE5A27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6097AA11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環境照</w:t>
            </w:r>
          </w:p>
          <w:p w14:paraId="3564366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出貨流程</w:t>
            </w:r>
          </w:p>
          <w:p w14:paraId="6087DA4B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植株挑選</w:t>
            </w:r>
          </w:p>
          <w:p w14:paraId="56CE5705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濕度控制</w:t>
            </w:r>
          </w:p>
          <w:p w14:paraId="44ED4A9C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植株檢疫</w:t>
            </w:r>
          </w:p>
          <w:p w14:paraId="5E541CC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包裝前</w:t>
            </w:r>
          </w:p>
          <w:p w14:paraId="5BE21EB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包裝出貨</w:t>
            </w:r>
          </w:p>
        </w:tc>
        <w:tc>
          <w:tcPr>
            <w:tcW w:w="3749" w:type="dxa"/>
          </w:tcPr>
          <w:p w14:paraId="0CC24E4C" w14:textId="2B74E0DC" w:rsidR="001A2822" w:rsidRPr="00AB47A5" w:rsidRDefault="00AB47A5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</w:rPr>
              <w:t>整頁</w:t>
            </w:r>
            <w:r w:rsidR="001A2822" w:rsidRPr="00AB47A5">
              <w:rPr>
                <w:rFonts w:ascii="Times New Roman" w:hAnsi="Times New Roman" w:cs="Times New Roman"/>
                <w:sz w:val="20"/>
                <w:szCs w:val="20"/>
              </w:rPr>
              <w:t>【文字編輯器】</w:t>
            </w:r>
          </w:p>
        </w:tc>
      </w:tr>
      <w:tr w:rsidR="00AB47A5" w:rsidRPr="00B84992" w14:paraId="28A3C47F" w14:textId="77777777" w:rsidTr="00B53D90">
        <w:tc>
          <w:tcPr>
            <w:tcW w:w="1413" w:type="dxa"/>
          </w:tcPr>
          <w:p w14:paraId="3F8D0B5B" w14:textId="1BA3D8A5" w:rsidR="00AB47A5" w:rsidRPr="00B84992" w:rsidRDefault="00AB47A5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聯絡我們</w:t>
            </w:r>
          </w:p>
        </w:tc>
        <w:tc>
          <w:tcPr>
            <w:tcW w:w="1323" w:type="dxa"/>
          </w:tcPr>
          <w:p w14:paraId="20F986C4" w14:textId="77777777" w:rsidR="00AB47A5" w:rsidRPr="00B84992" w:rsidRDefault="00AB47A5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55CC2817" w14:textId="77777777" w:rsidR="00AB47A5" w:rsidRPr="00AB47A5" w:rsidRDefault="00AB47A5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聯絡信箱</w:t>
            </w:r>
          </w:p>
          <w:p w14:paraId="32430D9A" w14:textId="77777777" w:rsidR="00AB47A5" w:rsidRPr="00AB47A5" w:rsidRDefault="00AB47A5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姓名</w:t>
            </w:r>
          </w:p>
          <w:p w14:paraId="14E92B2F" w14:textId="77777777" w:rsidR="00AB47A5" w:rsidRPr="00AB47A5" w:rsidRDefault="00AB47A5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電話</w:t>
            </w:r>
          </w:p>
          <w:p w14:paraId="097EBAF8" w14:textId="77777777" w:rsidR="00AB47A5" w:rsidRPr="00AB47A5" w:rsidRDefault="00AB47A5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語言</w:t>
            </w:r>
          </w:p>
          <w:p w14:paraId="00E91FC1" w14:textId="77777777" w:rsidR="00AB47A5" w:rsidRPr="00AB47A5" w:rsidRDefault="00AB47A5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詢問內容</w:t>
            </w:r>
          </w:p>
          <w:p w14:paraId="1FB3C57A" w14:textId="25AF2748" w:rsidR="00AB47A5" w:rsidRPr="00B84992" w:rsidRDefault="00AB47A5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送出</w:t>
            </w: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="00FB6AFF" w:rsidRPr="00FB6AFF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3749" w:type="dxa"/>
          </w:tcPr>
          <w:p w14:paraId="5D7A89AB" w14:textId="77777777" w:rsidR="00AB47A5" w:rsidRDefault="00AB47A5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「送出」發</w:t>
            </w: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mail</w:t>
            </w: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到後台設定信箱。</w:t>
            </w:r>
          </w:p>
          <w:p w14:paraId="5B56D5E1" w14:textId="77777777" w:rsidR="00AE761E" w:rsidRDefault="00AB47A5" w:rsidP="00AE761E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B47A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中英文分別設定收信人，可多位。</w:t>
            </w:r>
          </w:p>
          <w:p w14:paraId="4EAB9C9B" w14:textId="5B98AA4A" w:rsidR="00AE761E" w:rsidRPr="00AE761E" w:rsidRDefault="00AE761E" w:rsidP="00AE761E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E761E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按出送出會跳轉到哪個頁面</w:t>
            </w:r>
            <w:r w:rsidRPr="00AE761E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?</w:t>
            </w:r>
          </w:p>
        </w:tc>
      </w:tr>
      <w:tr w:rsidR="001A2822" w:rsidRPr="00B84992" w14:paraId="60FDD200" w14:textId="77777777" w:rsidTr="00B53D90">
        <w:tc>
          <w:tcPr>
            <w:tcW w:w="1413" w:type="dxa"/>
          </w:tcPr>
          <w:p w14:paraId="2EDBA82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收藏清單</w:t>
            </w:r>
          </w:p>
        </w:tc>
        <w:tc>
          <w:tcPr>
            <w:tcW w:w="1323" w:type="dxa"/>
          </w:tcPr>
          <w:p w14:paraId="3BCD99E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</w:tcPr>
          <w:p w14:paraId="599641A8" w14:textId="6EDE52DB" w:rsidR="00740463" w:rsidRPr="00B84992" w:rsidRDefault="00740463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9" w:type="dxa"/>
          </w:tcPr>
          <w:p w14:paraId="7461A4D7" w14:textId="77777777" w:rsidR="001A2822" w:rsidRPr="00740463" w:rsidRDefault="001A2822" w:rsidP="00CC0EAA">
            <w:pPr>
              <w:pStyle w:val="a8"/>
              <w:numPr>
                <w:ilvl w:val="0"/>
                <w:numId w:val="19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40463">
              <w:rPr>
                <w:rFonts w:ascii="Times New Roman" w:hAnsi="Times New Roman" w:cs="Times New Roman"/>
                <w:sz w:val="20"/>
                <w:szCs w:val="20"/>
              </w:rPr>
              <w:t>連至會員中心裡的收藏清單頁。</w:t>
            </w:r>
          </w:p>
        </w:tc>
      </w:tr>
      <w:tr w:rsidR="001A2822" w:rsidRPr="00B84992" w14:paraId="7C4C3270" w14:textId="77777777" w:rsidTr="00B53D90">
        <w:tc>
          <w:tcPr>
            <w:tcW w:w="1413" w:type="dxa"/>
          </w:tcPr>
          <w:p w14:paraId="1BA36787" w14:textId="6F39204D" w:rsidR="00740463" w:rsidRDefault="00740463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零售購物車</w:t>
            </w:r>
          </w:p>
          <w:p w14:paraId="046E3A9F" w14:textId="656CD7E5" w:rsidR="001A2822" w:rsidRPr="00B84992" w:rsidRDefault="00740463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批發</w:t>
            </w:r>
            <w:r w:rsidR="001A2822" w:rsidRPr="00B84992">
              <w:rPr>
                <w:rFonts w:ascii="Times New Roman" w:hAnsi="Times New Roman" w:cs="Times New Roman"/>
                <w:sz w:val="20"/>
                <w:szCs w:val="20"/>
              </w:rPr>
              <w:t>購物車</w:t>
            </w:r>
            <w:r w:rsidR="001A2822"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A2822" w:rsidRPr="00B84992">
              <w:rPr>
                <w:rFonts w:ascii="Times New Roman" w:hAnsi="Times New Roman" w:cs="Times New Roman"/>
                <w:sz w:val="20"/>
                <w:szCs w:val="20"/>
              </w:rPr>
              <w:t>無金流</w:t>
            </w:r>
            <w:r w:rsidR="001A2822"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23" w:type="dxa"/>
          </w:tcPr>
          <w:p w14:paraId="13CB997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感謝頁</w:t>
            </w:r>
          </w:p>
        </w:tc>
        <w:tc>
          <w:tcPr>
            <w:tcW w:w="4000" w:type="dxa"/>
          </w:tcPr>
          <w:p w14:paraId="04CB2A73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購物車頁</w:t>
            </w:r>
          </w:p>
          <w:p w14:paraId="0128247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品項數量、總株數</w:t>
            </w:r>
          </w:p>
          <w:p w14:paraId="7C0AD26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商品資訊</w:t>
            </w:r>
          </w:p>
          <w:p w14:paraId="46367A9B" w14:textId="77777777" w:rsidR="001A2822" w:rsidRPr="00740463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740463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標籤</w:t>
            </w:r>
          </w:p>
          <w:p w14:paraId="330A72BD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32E07BC0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40463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商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品名</w:t>
            </w:r>
            <w:r w:rsidRPr="00740463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稱</w:t>
            </w:r>
          </w:p>
          <w:p w14:paraId="68F84C57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學名、中文名</w:t>
            </w:r>
          </w:p>
          <w:p w14:paraId="18958C69" w14:textId="1D15F1F6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40463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價格備註</w:t>
            </w:r>
            <w:r w:rsidR="00740463"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740463"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單價備註</w:t>
            </w:r>
          </w:p>
          <w:p w14:paraId="3C3853B7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</w:p>
          <w:p w14:paraId="57F05677" w14:textId="6A817515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單價</w:t>
            </w:r>
            <w:r w:rsidR="00740463"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740463"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單位</w:t>
            </w:r>
          </w:p>
          <w:p w14:paraId="3A31FBE8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數量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+(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99C39B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刪除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4B21F0A" w14:textId="20713945" w:rsidR="00740463" w:rsidRPr="00740463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收件資料</w:t>
            </w:r>
          </w:p>
          <w:p w14:paraId="3E13262D" w14:textId="7A7BD93E" w:rsidR="00740463" w:rsidRDefault="00740463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7404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帳號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*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訪客時才有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45E36B5A" w14:textId="40EB0826" w:rsidR="00740463" w:rsidRPr="00740463" w:rsidRDefault="00740463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*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我同意送出意向單的同時已此帳號加入會員</w:t>
            </w:r>
            <w:r w:rsidRPr="0074046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74046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勾選</w:t>
            </w:r>
            <w:r w:rsidRPr="0074046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(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訪客時才有</w:t>
            </w:r>
            <w:r w:rsid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4538F519" w14:textId="07EA2ED4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收貨人姓名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351FAB75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地區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1B016626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台灣</w:t>
            </w:r>
          </w:p>
          <w:p w14:paraId="1FB86D97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其他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50ECA9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郵遞區號</w:t>
            </w:r>
          </w:p>
          <w:p w14:paraId="1893C8B8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送貨地址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7887EC98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收貨人電話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118C7FF1" w14:textId="47A6A022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選擇收件人資料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0489E"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40489E"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登入會員時才有</w:t>
            </w:r>
            <w:r w:rsidR="0040489E"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614EE08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同步會員資料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FC8C8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訂單資訊</w:t>
            </w:r>
          </w:p>
          <w:p w14:paraId="22A93A1E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詳閱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同意條款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1276797" w14:textId="6E8615E1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注意事項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489E"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後台</w:t>
            </w:r>
            <w:r w:rsidRPr="0040489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純文字</w:t>
            </w:r>
            <w:r w:rsidR="0040489E"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編輯區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BDEBC3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備註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留言框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0A84DC" w14:textId="2D11C40F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送出</w:t>
            </w:r>
          </w:p>
          <w:p w14:paraId="1D9B364A" w14:textId="30FBFBA5" w:rsidR="0040489E" w:rsidRPr="0040489E" w:rsidRDefault="0040489E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付款方式</w:t>
            </w:r>
          </w:p>
          <w:p w14:paraId="4DF1BC56" w14:textId="065F9CCA" w:rsidR="0040489E" w:rsidRPr="0040489E" w:rsidRDefault="0040489E" w:rsidP="00CC0EAA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臨櫃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/ATM/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線上刷卡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零售購物車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D0E94AD" w14:textId="6D5E4F90" w:rsidR="0040489E" w:rsidRPr="0040489E" w:rsidRDefault="0040489E" w:rsidP="00CC0EAA">
            <w:pPr>
              <w:pStyle w:val="a8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待業務確認訂單後將與您聯繫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批發購物車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B29C8C3" w14:textId="32EF889F" w:rsidR="0040489E" w:rsidRPr="00B84992" w:rsidRDefault="0040489E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發票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零售購物車</w:t>
            </w:r>
            <w:r w:rsidRPr="004048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0297D0D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感謝頁</w:t>
            </w:r>
          </w:p>
          <w:p w14:paraId="1534086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感謝文字</w:t>
            </w:r>
          </w:p>
          <w:p w14:paraId="083201C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回首頁</w:t>
            </w:r>
          </w:p>
        </w:tc>
        <w:tc>
          <w:tcPr>
            <w:tcW w:w="3749" w:type="dxa"/>
          </w:tcPr>
          <w:p w14:paraId="017BE56D" w14:textId="0D4BB20A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欄位請見</w:t>
            </w:r>
            <w:hyperlink r:id="rId11" w:history="1">
              <w:r w:rsidR="00CD5085" w:rsidRPr="00CD5085">
                <w:rPr>
                  <w:rStyle w:val="af"/>
                  <w:rFonts w:ascii="Times New Roman" w:hAnsi="Times New Roman" w:cs="Times New Roman"/>
                  <w:sz w:val="20"/>
                  <w:szCs w:val="20"/>
                </w:rPr>
                <w:t>美琪模擬畫面</w:t>
              </w:r>
            </w:hyperlink>
          </w:p>
          <w:p w14:paraId="091D32CF" w14:textId="3CC8900B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送出後寄系統信</w:t>
            </w:r>
            <w:r w:rsidR="00CD5085"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給客人及業務員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4032E91F" w14:textId="062A41C2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訂單成立後：折扣趴數、折扣後單價、單品小計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  <w:r w:rsidR="00CD5085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折扣趴數為全站商品設定，但在個別訂單內可單品調整</w:t>
            </w:r>
          </w:p>
          <w:p w14:paraId="7C2618E5" w14:textId="07AC4F0E" w:rsidR="001A2822" w:rsidRPr="0040489E" w:rsidRDefault="00CD5085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批發訂單</w:t>
            </w:r>
            <w:r w:rsidR="001A2822" w:rsidRPr="0040489E">
              <w:rPr>
                <w:rFonts w:ascii="Times New Roman" w:hAnsi="Times New Roman" w:cs="Times New Roman"/>
                <w:sz w:val="20"/>
                <w:szCs w:val="20"/>
              </w:rPr>
              <w:t>付款由人工處理。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零售訂單付款配合綠界，後台業務員可修改為人工處理。</w:t>
            </w:r>
          </w:p>
          <w:p w14:paraId="5C960E6A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增加一欄「備註」給客人填寫。</w:t>
            </w:r>
          </w:p>
          <w:p w14:paraId="03B3D0DA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可修改數量，可刪除品項。</w:t>
            </w:r>
          </w:p>
          <w:p w14:paraId="245FF498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地區為必填，送出後帶入會員資料。</w:t>
            </w:r>
          </w:p>
          <w:p w14:paraId="103723F1" w14:textId="4A7F9752" w:rsidR="001A2822" w:rsidRPr="00CD5085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D5085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付款方式下方紅框處</w:t>
            </w:r>
            <w:r w:rsidR="00CD5085"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CD5085"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注意事項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提供後臺純文字編輯</w:t>
            </w:r>
            <w:r w:rsidR="00CD5085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CD5085"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需可斷行</w:t>
            </w:r>
            <w:r w:rsidRPr="00CD508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2E6A9B49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收件資料改到下一步或在上面提示：如已是會員請先登入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目前流程要等會員填好資料送出之後才發現要登入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4AD404FA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可勾選已建立的收件人資料。</w:t>
            </w:r>
          </w:p>
          <w:p w14:paraId="42CFD345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同步會員資料。</w:t>
            </w:r>
          </w:p>
          <w:p w14:paraId="39E8DFD9" w14:textId="77777777" w:rsidR="001A2822" w:rsidRPr="0040489E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訪客購物、非會員可在首次下單直接加入會員。</w:t>
            </w:r>
          </w:p>
          <w:p w14:paraId="78FF241D" w14:textId="77777777" w:rsidR="001A2822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0489E">
              <w:rPr>
                <w:rFonts w:ascii="Times New Roman" w:hAnsi="Times New Roman" w:cs="Times New Roman"/>
                <w:sz w:val="20"/>
                <w:szCs w:val="20"/>
              </w:rPr>
              <w:t>如果購物車的商品下架了需提示。</w:t>
            </w:r>
          </w:p>
          <w:p w14:paraId="2D592CDC" w14:textId="77777777" w:rsidR="000967E0" w:rsidRPr="000967E0" w:rsidRDefault="00CD5085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零售專區選購商品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&gt;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零售購物車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&gt;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後台零售訂單管理</w:t>
            </w:r>
          </w:p>
          <w:p w14:paraId="5D9C1385" w14:textId="0172D4C5" w:rsidR="000967E0" w:rsidRDefault="00CD5085" w:rsidP="000967E0">
            <w:pPr>
              <w:pStyle w:val="a8"/>
              <w:ind w:leftChars="0" w:lef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批發專區選購商品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&gt;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批發購物車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&gt;</w:t>
            </w:r>
            <w:r w:rsidRPr="00CD5085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後台批發訂單管理</w:t>
            </w:r>
          </w:p>
          <w:p w14:paraId="35E0633F" w14:textId="568EA618" w:rsidR="000967E0" w:rsidRPr="000967E0" w:rsidRDefault="000967E0" w:rsidP="000967E0">
            <w:pPr>
              <w:pStyle w:val="a8"/>
              <w:ind w:leftChars="0" w:left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所以同一個商品在零售專區及批發專區都有買的話，購物車就會分兩邊</w:t>
            </w:r>
          </w:p>
        </w:tc>
      </w:tr>
      <w:tr w:rsidR="001A2822" w:rsidRPr="00B84992" w14:paraId="68A46C65" w14:textId="77777777" w:rsidTr="00B53D90">
        <w:tc>
          <w:tcPr>
            <w:tcW w:w="1413" w:type="dxa"/>
            <w:vMerge w:val="restart"/>
          </w:tcPr>
          <w:p w14:paraId="1237E8A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會員中心</w:t>
            </w:r>
          </w:p>
        </w:tc>
        <w:tc>
          <w:tcPr>
            <w:tcW w:w="1323" w:type="dxa"/>
          </w:tcPr>
          <w:p w14:paraId="05E4185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註冊</w:t>
            </w:r>
          </w:p>
        </w:tc>
        <w:tc>
          <w:tcPr>
            <w:tcW w:w="4000" w:type="dxa"/>
          </w:tcPr>
          <w:p w14:paraId="1A87AA9D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</w:p>
          <w:p w14:paraId="61A9020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</w:p>
          <w:p w14:paraId="2BC0B5B1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信箱</w:t>
            </w:r>
          </w:p>
          <w:p w14:paraId="1B0722A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密碼</w:t>
            </w:r>
          </w:p>
          <w:p w14:paraId="7BC8B129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顯示密碼</w:t>
            </w:r>
          </w:p>
          <w:p w14:paraId="5D416BF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保持登入</w:t>
            </w:r>
          </w:p>
          <w:p w14:paraId="31D7456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忘記密碼</w:t>
            </w:r>
          </w:p>
          <w:p w14:paraId="2A8F8C57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07B75A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</w:p>
          <w:p w14:paraId="2311D80E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</w:p>
          <w:p w14:paraId="7E9A5B3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登入</w:t>
            </w:r>
          </w:p>
          <w:p w14:paraId="02A932E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注意事項</w:t>
            </w:r>
          </w:p>
          <w:p w14:paraId="30139CE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立即註冊</w:t>
            </w:r>
          </w:p>
          <w:p w14:paraId="7B77AFA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</w:p>
          <w:p w14:paraId="399A60B3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信箱</w:t>
            </w:r>
          </w:p>
          <w:p w14:paraId="727C945B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已有帳號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054656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</w:p>
          <w:p w14:paraId="30C26A65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不定期最新優惠活動訊息</w:t>
            </w:r>
            <w:r w:rsidRPr="00FE463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FE463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勾選</w:t>
            </w:r>
            <w:r w:rsidRPr="00FE463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2D787FF5" w14:textId="6CB62F06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我</w:t>
            </w:r>
            <w:r w:rsidR="00FE463A">
              <w:rPr>
                <w:rFonts w:ascii="Times New Roman" w:hAnsi="Times New Roman" w:cs="Times New Roman" w:hint="eastAsia"/>
                <w:sz w:val="20"/>
                <w:szCs w:val="20"/>
              </w:rPr>
              <w:t>已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詳閱並同意</w:t>
            </w:r>
            <w:r w:rsidR="00FE463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D196A0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註冊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49" w:type="dxa"/>
          </w:tcPr>
          <w:p w14:paraId="3D8C2994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註冊流程簡化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4523E81C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註冊、忘記密碼改不用選國家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下單時選擇，帶入會員資料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0D8C66BF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帳號已存在的話跳出提示。</w:t>
            </w:r>
          </w:p>
          <w:p w14:paraId="5E4E686E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帳號不限制字元數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 xml:space="preserve">(ex. 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目前帳號限制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字元，有客人信箱較長就無法註冊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) è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至少設定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字元</w:t>
            </w:r>
          </w:p>
          <w:p w14:paraId="010922E6" w14:textId="37F7DB0C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下方</w:t>
            </w:r>
            <w:r w:rsidR="00FE463A" w:rsidRPr="00FE463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上方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提供注意事項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純文字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，後臺可編輯。</w:t>
            </w:r>
          </w:p>
          <w:p w14:paraId="568C8A59" w14:textId="77777777" w:rsidR="001A2822" w:rsidRPr="00FE463A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捨去註冊驗證流程，沒驗證也可以下單。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解決客人卡在收不到驗證信的流程；若客人再反應沒收到訂單通知信，再人工確認信箱是否正確</w:t>
            </w:r>
            <w:r w:rsidRPr="00FE463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A2822" w:rsidRPr="00B84992" w14:paraId="39D9EA99" w14:textId="77777777" w:rsidTr="00B53D90">
        <w:trPr>
          <w:trHeight w:val="1737"/>
        </w:trPr>
        <w:tc>
          <w:tcPr>
            <w:tcW w:w="1413" w:type="dxa"/>
            <w:vMerge/>
          </w:tcPr>
          <w:p w14:paraId="06DF51DC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Merge w:val="restart"/>
          </w:tcPr>
          <w:p w14:paraId="40541F5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</w:t>
            </w:r>
          </w:p>
        </w:tc>
        <w:tc>
          <w:tcPr>
            <w:tcW w:w="4000" w:type="dxa"/>
            <w:vMerge w:val="restart"/>
          </w:tcPr>
          <w:p w14:paraId="764426B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2F8D7ACB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</w:p>
          <w:p w14:paraId="61AC8899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起始日</w:t>
            </w:r>
          </w:p>
          <w:p w14:paraId="33014108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終止日</w:t>
            </w:r>
          </w:p>
          <w:p w14:paraId="5228958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</w:p>
          <w:p w14:paraId="79FCB8F9" w14:textId="77777777" w:rsidR="001A2822" w:rsidRPr="00550CC4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商品名稱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51285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訂單紀錄</w:t>
            </w:r>
          </w:p>
          <w:p w14:paraId="17862DA9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</w:p>
          <w:p w14:paraId="119276F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</w:p>
          <w:p w14:paraId="3AEA17DA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</w:p>
          <w:p w14:paraId="41A1DC4A" w14:textId="77777777" w:rsidR="001A2822" w:rsidRPr="00184509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標籤</w:t>
            </w:r>
          </w:p>
          <w:p w14:paraId="798CD168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出貨日期</w:t>
            </w:r>
          </w:p>
          <w:p w14:paraId="2A4A6A69" w14:textId="4B1DCDDD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物流資訊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訂單備註</w:t>
            </w:r>
          </w:p>
          <w:p w14:paraId="03E0F9B7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訊息</w:t>
            </w:r>
          </w:p>
          <w:p w14:paraId="68D8A477" w14:textId="7FE64AEE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訊息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連結到客服紀錄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A2A51E7" w14:textId="77777777" w:rsidR="001A2822" w:rsidRPr="00184509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返回訂單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按鈕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2495019B" w14:textId="77777777" w:rsidR="001A2822" w:rsidRPr="00184509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訂單編號：</w:t>
            </w:r>
          </w:p>
          <w:p w14:paraId="036B665D" w14:textId="77777777" w:rsidR="001A2822" w:rsidRPr="00184509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年月日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+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流水號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+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兩碼亂碼</w:t>
            </w:r>
          </w:p>
          <w:p w14:paraId="4A42A319" w14:textId="77777777" w:rsidR="001A2822" w:rsidRPr="00184509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客服紀錄</w:t>
            </w:r>
          </w:p>
          <w:p w14:paraId="7977E173" w14:textId="77777777" w:rsidR="001A2822" w:rsidRPr="00184509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留言框</w:t>
            </w:r>
          </w:p>
          <w:p w14:paraId="07110426" w14:textId="77777777" w:rsidR="001A2822" w:rsidRPr="00184509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選擇或拖拉圖片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選擇檔案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32D8D396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送出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按鈕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749" w:type="dxa"/>
          </w:tcPr>
          <w:p w14:paraId="4339FAA8" w14:textId="77777777" w:rsidR="001A2822" w:rsidRPr="00184509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頁籤呈現方式調整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手機版的不好瀏覽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4C394382" w14:textId="6C278047" w:rsidR="00184509" w:rsidRPr="00184509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最新的訂單排在最上面。</w:t>
            </w:r>
          </w:p>
          <w:p w14:paraId="2251DEB8" w14:textId="2EBEAFA5" w:rsidR="00184509" w:rsidRPr="00184509" w:rsidRDefault="00184509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零售訂單在「訂單成立」時，需有明顯的引導「前往付款」按鈕</w:t>
            </w:r>
          </w:p>
        </w:tc>
      </w:tr>
      <w:tr w:rsidR="001A2822" w:rsidRPr="00B84992" w14:paraId="31276898" w14:textId="77777777" w:rsidTr="00B53D90">
        <w:trPr>
          <w:trHeight w:val="3436"/>
        </w:trPr>
        <w:tc>
          <w:tcPr>
            <w:tcW w:w="1413" w:type="dxa"/>
            <w:vMerge/>
          </w:tcPr>
          <w:p w14:paraId="7809BA6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vMerge/>
          </w:tcPr>
          <w:p w14:paraId="28421FC6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0" w:type="dxa"/>
            <w:vMerge/>
          </w:tcPr>
          <w:p w14:paraId="0BC9B4B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9" w:type="dxa"/>
          </w:tcPr>
          <w:p w14:paraId="5425A1E6" w14:textId="77777777" w:rsidR="001A2822" w:rsidRPr="00184509" w:rsidRDefault="001A2822" w:rsidP="00184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此欄需再規劃</w:t>
            </w:r>
          </w:p>
          <w:p w14:paraId="2DE854A5" w14:textId="77777777" w:rsidR="00A21EF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訂單送出成立前：</w:t>
            </w:r>
          </w:p>
          <w:p w14:paraId="2707A722" w14:textId="4F140951" w:rsidR="00A21EF6" w:rsidRDefault="00184509" w:rsidP="00CC0EAA">
            <w:pPr>
              <w:pStyle w:val="a8"/>
              <w:numPr>
                <w:ilvl w:val="0"/>
                <w:numId w:val="2"/>
              </w:numPr>
              <w:ind w:leftChars="0" w:left="80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21EF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沒有標籤</w:t>
            </w:r>
          </w:p>
          <w:p w14:paraId="4EB64184" w14:textId="48DD88A9" w:rsidR="00A21EF6" w:rsidRPr="00A21EF6" w:rsidRDefault="00A21EF6" w:rsidP="00CC0EAA">
            <w:pPr>
              <w:pStyle w:val="a8"/>
              <w:numPr>
                <w:ilvl w:val="0"/>
                <w:numId w:val="2"/>
              </w:numPr>
              <w:ind w:leftChars="0" w:left="807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數量為「意向數量」</w:t>
            </w:r>
          </w:p>
          <w:p w14:paraId="5B7537FC" w14:textId="1CA2C6E7" w:rsidR="00184509" w:rsidRPr="00184509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訂單成立：</w:t>
            </w:r>
          </w:p>
          <w:p w14:paraId="7053453F" w14:textId="77777777" w:rsidR="00184509" w:rsidRPr="00184509" w:rsidRDefault="00184509" w:rsidP="00CC0EAA">
            <w:pPr>
              <w:pStyle w:val="a8"/>
              <w:numPr>
                <w:ilvl w:val="0"/>
                <w:numId w:val="21"/>
              </w:numPr>
              <w:ind w:leftChars="0" w:left="807" w:hanging="327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標籤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分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AB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區編號，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依商品上架的備貨場區分，前後台需一致且編好後不可再變動。</w:t>
            </w:r>
          </w:p>
          <w:p w14:paraId="783B48C8" w14:textId="459470A1" w:rsidR="00184509" w:rsidRPr="00184509" w:rsidRDefault="00184509" w:rsidP="00CC0EAA">
            <w:pPr>
              <w:pStyle w:val="a8"/>
              <w:numPr>
                <w:ilvl w:val="0"/>
                <w:numId w:val="21"/>
              </w:numPr>
              <w:ind w:leftChars="0" w:left="807" w:hanging="327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標籤排序先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排序完再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364A6A09" w14:textId="5994B0D5" w:rsidR="001A2822" w:rsidRDefault="001A2822" w:rsidP="00CC0EAA">
            <w:pPr>
              <w:pStyle w:val="a8"/>
              <w:numPr>
                <w:ilvl w:val="0"/>
                <w:numId w:val="21"/>
              </w:numPr>
              <w:ind w:leftChars="0" w:left="807" w:hanging="327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新增顯示：檢疫類別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84509" w:rsidRPr="00184509">
              <w:rPr>
                <w:rFonts w:ascii="Times New Roman" w:hAnsi="Times New Roman" w:cs="Times New Roman" w:hint="eastAsia"/>
                <w:strike/>
                <w:sz w:val="20"/>
                <w:szCs w:val="20"/>
                <w:highlight w:val="cyan"/>
              </w:rPr>
              <w:t>商品備註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184509"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業務</w:t>
            </w:r>
            <w:r w:rsidRPr="00184509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備註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(P.56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業務於後台輸入的商品備註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84509">
              <w:rPr>
                <w:rFonts w:ascii="Times New Roman" w:hAnsi="Times New Roman" w:cs="Times New Roman"/>
                <w:sz w:val="20"/>
                <w:szCs w:val="20"/>
              </w:rPr>
              <w:t>折扣、折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後單價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、備貨數量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、小計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訂單小計、運費、購物金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檢疫費、拖鞋蘭文件費、匯款手續費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應付金額</w:t>
            </w:r>
            <w:r w:rsidR="00184509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匯率、外幣總計。</w:t>
            </w:r>
          </w:p>
          <w:p w14:paraId="3850CDF2" w14:textId="6DCB542D" w:rsidR="00A21EF6" w:rsidRDefault="00A21EF6" w:rsidP="00CC0EAA">
            <w:pPr>
              <w:pStyle w:val="a8"/>
              <w:numPr>
                <w:ilvl w:val="0"/>
                <w:numId w:val="21"/>
              </w:numPr>
              <w:ind w:leftChars="0" w:left="807" w:hanging="327"/>
              <w:rPr>
                <w:rFonts w:ascii="Times New Roman" w:hAnsi="Times New Roman" w:cs="Times New Roman"/>
                <w:sz w:val="20"/>
                <w:szCs w:val="20"/>
              </w:rPr>
            </w:pPr>
            <w:r w:rsidRPr="00A21EF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數量為「備貨數量」</w:t>
            </w:r>
          </w:p>
          <w:p w14:paraId="31C91211" w14:textId="75C0E962" w:rsidR="00184509" w:rsidRPr="00184509" w:rsidRDefault="00184509" w:rsidP="00CC0EAA">
            <w:pPr>
              <w:pStyle w:val="a8"/>
              <w:numPr>
                <w:ilvl w:val="0"/>
                <w:numId w:val="21"/>
              </w:numPr>
              <w:ind w:leftChars="0" w:left="807" w:hanging="327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零售訂單顯示欄位請見</w:t>
            </w:r>
            <w:hyperlink r:id="rId12" w:history="1">
              <w:r w:rsidRPr="00184509">
                <w:rPr>
                  <w:rStyle w:val="af"/>
                  <w:rFonts w:ascii="Times New Roman" w:hAnsi="Times New Roman" w:cs="Times New Roman"/>
                  <w:sz w:val="20"/>
                  <w:szCs w:val="20"/>
                  <w:highlight w:val="cyan"/>
                </w:rPr>
                <w:t>美琪模擬畫面</w:t>
              </w:r>
            </w:hyperlink>
          </w:p>
          <w:p w14:paraId="5FD2B2EF" w14:textId="437C6A57" w:rsidR="001A2822" w:rsidRPr="00184509" w:rsidRDefault="00A21EF6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A21EF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後台</w:t>
            </w:r>
            <w:r w:rsidR="001A2822" w:rsidRPr="00184509">
              <w:rPr>
                <w:rFonts w:ascii="Times New Roman" w:hAnsi="Times New Roman" w:cs="Times New Roman"/>
                <w:sz w:val="20"/>
                <w:szCs w:val="20"/>
              </w:rPr>
              <w:t>依單品設定折扣，預設套用全站</w:t>
            </w:r>
            <w:r w:rsidR="001A2822" w:rsidRPr="001845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折扣，訂單內可單品修改折扣</w:t>
            </w:r>
          </w:p>
        </w:tc>
      </w:tr>
      <w:tr w:rsidR="001A2822" w:rsidRPr="00B84992" w14:paraId="08217FD9" w14:textId="77777777" w:rsidTr="00B53D90">
        <w:tc>
          <w:tcPr>
            <w:tcW w:w="1413" w:type="dxa"/>
            <w:vMerge/>
          </w:tcPr>
          <w:p w14:paraId="4FE46D0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09378F4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基本資料</w:t>
            </w:r>
          </w:p>
        </w:tc>
        <w:tc>
          <w:tcPr>
            <w:tcW w:w="4000" w:type="dxa"/>
          </w:tcPr>
          <w:p w14:paraId="51D2BAC2" w14:textId="38B97D81" w:rsidR="008A1206" w:rsidRDefault="008A1206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會員資料</w:t>
            </w:r>
          </w:p>
          <w:p w14:paraId="338008DB" w14:textId="0A3296E0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51E09BA4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信箱</w:t>
            </w:r>
          </w:p>
          <w:p w14:paraId="30BFB380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455615E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地區</w:t>
            </w:r>
          </w:p>
          <w:p w14:paraId="129442E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台灣</w:t>
            </w:r>
          </w:p>
          <w:p w14:paraId="5CD7398F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其他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C8122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郵遞區號</w:t>
            </w:r>
          </w:p>
          <w:p w14:paraId="616CDE3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收件地址</w:t>
            </w:r>
          </w:p>
          <w:p w14:paraId="28950C5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聯絡電話</w:t>
            </w:r>
          </w:p>
          <w:p w14:paraId="7906455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聯絡信箱</w:t>
            </w:r>
          </w:p>
          <w:p w14:paraId="009EB9C8" w14:textId="1A2BCA00" w:rsidR="001A2822" w:rsidRPr="008A1206" w:rsidRDefault="001A2822" w:rsidP="0013794E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訂閱</w:t>
            </w:r>
            <w:r w:rsidRPr="008A1206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8A1206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勾選</w:t>
            </w:r>
            <w:r w:rsidRPr="008A1206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1CF11734" w14:textId="77777777" w:rsidR="008A1206" w:rsidRDefault="008A1206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3E396" w14:textId="10EA19C8" w:rsidR="008A1206" w:rsidRPr="00B84992" w:rsidRDefault="008A1206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收件人資料</w:t>
            </w:r>
          </w:p>
          <w:p w14:paraId="6449D05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新增收件人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ECAC3FD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749" w:type="dxa"/>
          </w:tcPr>
          <w:p w14:paraId="43CDCE86" w14:textId="77777777" w:rsidR="001A2822" w:rsidRPr="008A1206" w:rsidRDefault="001A2822" w:rsidP="00CC0EAA">
            <w:pPr>
              <w:pStyle w:val="a8"/>
              <w:numPr>
                <w:ilvl w:val="0"/>
                <w:numId w:val="22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管理員可於後台協助修改。</w:t>
            </w:r>
          </w:p>
          <w:p w14:paraId="4978D035" w14:textId="77777777" w:rsidR="001A2822" w:rsidRPr="008A1206" w:rsidRDefault="001A2822" w:rsidP="00CC0EAA">
            <w:pPr>
              <w:pStyle w:val="a8"/>
              <w:numPr>
                <w:ilvl w:val="0"/>
                <w:numId w:val="22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新增聯絡信箱。</w:t>
            </w:r>
          </w:p>
          <w:p w14:paraId="3AD85FD0" w14:textId="77777777" w:rsidR="001A2822" w:rsidRPr="008A1206" w:rsidRDefault="001A2822" w:rsidP="00CC0EAA">
            <w:pPr>
              <w:pStyle w:val="a8"/>
              <w:numPr>
                <w:ilvl w:val="0"/>
                <w:numId w:val="22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國家非必填，只有姓名需要必填。</w:t>
            </w:r>
          </w:p>
          <w:p w14:paraId="19E0913F" w14:textId="77777777" w:rsidR="001A2822" w:rsidRPr="008A1206" w:rsidRDefault="001A2822" w:rsidP="00CC0EAA">
            <w:pPr>
              <w:pStyle w:val="a8"/>
              <w:numPr>
                <w:ilvl w:val="0"/>
                <w:numId w:val="22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聯絡信箱、手機須可修改。</w:t>
            </w:r>
          </w:p>
          <w:p w14:paraId="5730D9D4" w14:textId="77777777" w:rsidR="001A2822" w:rsidRPr="008A1206" w:rsidRDefault="001A2822" w:rsidP="00CC0EAA">
            <w:pPr>
              <w:pStyle w:val="a8"/>
              <w:numPr>
                <w:ilvl w:val="0"/>
                <w:numId w:val="22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可建立多筆收件人資料，下單時勾選。</w:t>
            </w:r>
          </w:p>
        </w:tc>
      </w:tr>
      <w:tr w:rsidR="001A2822" w:rsidRPr="00B84992" w14:paraId="5BCC3E2C" w14:textId="77777777" w:rsidTr="00B53D90">
        <w:tc>
          <w:tcPr>
            <w:tcW w:w="1413" w:type="dxa"/>
            <w:vMerge/>
          </w:tcPr>
          <w:p w14:paraId="0832558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0E08615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購物金</w:t>
            </w:r>
          </w:p>
        </w:tc>
        <w:tc>
          <w:tcPr>
            <w:tcW w:w="4000" w:type="dxa"/>
          </w:tcPr>
          <w:p w14:paraId="728AB751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現有購物金</w:t>
            </w:r>
          </w:p>
          <w:p w14:paraId="4EA79C88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購物金異動紀錄</w:t>
            </w:r>
          </w:p>
          <w:p w14:paraId="0F2CDBDC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異動日期</w:t>
            </w:r>
          </w:p>
          <w:p w14:paraId="46FB4137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異動金額</w:t>
            </w:r>
          </w:p>
          <w:p w14:paraId="3001C0F6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異動原因</w:t>
            </w:r>
          </w:p>
          <w:p w14:paraId="4E545902" w14:textId="77777777" w:rsidR="001A2822" w:rsidRPr="00B84992" w:rsidRDefault="001A2822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餘額</w:t>
            </w:r>
          </w:p>
        </w:tc>
        <w:tc>
          <w:tcPr>
            <w:tcW w:w="3749" w:type="dxa"/>
          </w:tcPr>
          <w:p w14:paraId="14E7920C" w14:textId="77777777" w:rsidR="001A2822" w:rsidRPr="008A120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異動金額可正負值。</w:t>
            </w:r>
          </w:p>
          <w:p w14:paraId="12DA948E" w14:textId="77777777" w:rsidR="001A2822" w:rsidRPr="008A120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餘額需可允許負值。</w:t>
            </w:r>
          </w:p>
          <w:p w14:paraId="6681B5EB" w14:textId="77777777" w:rsidR="001A2822" w:rsidRPr="008A120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項目拿掉，金額顯示</w:t>
            </w: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+-</w:t>
            </w: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192CEA44" w14:textId="77777777" w:rsidR="001A2822" w:rsidRPr="008A120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異動原因不限字數。</w:t>
            </w:r>
          </w:p>
          <w:p w14:paraId="6B23E9C6" w14:textId="77777777" w:rsidR="001A2822" w:rsidRPr="008A1206" w:rsidRDefault="001A2822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A1206">
              <w:rPr>
                <w:rFonts w:ascii="Times New Roman" w:hAnsi="Times New Roman" w:cs="Times New Roman"/>
                <w:sz w:val="20"/>
                <w:szCs w:val="20"/>
              </w:rPr>
              <w:t>最新的資料排在最上面。</w:t>
            </w:r>
          </w:p>
        </w:tc>
      </w:tr>
      <w:tr w:rsidR="00220820" w:rsidRPr="00B84992" w14:paraId="37A84EC6" w14:textId="77777777" w:rsidTr="00B53D90">
        <w:tc>
          <w:tcPr>
            <w:tcW w:w="1413" w:type="dxa"/>
            <w:vMerge/>
          </w:tcPr>
          <w:p w14:paraId="4044D832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2C26D420" w14:textId="7F0C60EA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客服紀錄</w:t>
            </w:r>
          </w:p>
        </w:tc>
        <w:tc>
          <w:tcPr>
            <w:tcW w:w="4000" w:type="dxa"/>
          </w:tcPr>
          <w:p w14:paraId="18EEF389" w14:textId="77777777" w:rsidR="00220820" w:rsidRPr="00B53D90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雙向的訊息中心。</w:t>
            </w:r>
          </w:p>
          <w:p w14:paraId="18FEABB7" w14:textId="77777777" w:rsidR="00220820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可傳送文字、圖片、檔案</w:t>
            </w:r>
          </w:p>
          <w:p w14:paraId="68A4A0EC" w14:textId="47440EF5" w:rsidR="00220820" w:rsidRPr="00220820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/>
                <w:sz w:val="20"/>
                <w:szCs w:val="20"/>
              </w:rPr>
              <w:t>文字不限字數，需可斷行、改顏色</w:t>
            </w:r>
          </w:p>
        </w:tc>
        <w:tc>
          <w:tcPr>
            <w:tcW w:w="3749" w:type="dxa"/>
          </w:tcPr>
          <w:p w14:paraId="1996ABB9" w14:textId="77777777" w:rsidR="00220820" w:rsidRPr="00B53D90" w:rsidRDefault="00220820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主要需求為雙向、可集中查看：網站上查看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約多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3K~4K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報價</w:t>
            </w: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EBE5AA6" w14:textId="4446AAA1" w:rsidR="00220820" w:rsidRPr="008A1206" w:rsidRDefault="00220820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請參考</w:t>
            </w:r>
            <w:hyperlink r:id="rId13" w:history="1">
              <w:r w:rsidRPr="00B53D90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t>XD</w:t>
              </w:r>
              <w:r w:rsidRPr="00B53D90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t>模擬畫面</w:t>
              </w:r>
            </w:hyperlink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。依訂單分別對話。訂單依最新訊息排序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</w:t>
            </w:r>
            <w:r w:rsidRPr="00B53D90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cyan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舊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。對話內容如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LINE</w:t>
            </w:r>
            <w:r w:rsidRPr="00B53D9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，最新訊息在最下面。</w:t>
            </w:r>
          </w:p>
        </w:tc>
      </w:tr>
      <w:tr w:rsidR="00220820" w:rsidRPr="00B84992" w14:paraId="59CF405C" w14:textId="77777777" w:rsidTr="00B53D90">
        <w:tc>
          <w:tcPr>
            <w:tcW w:w="1413" w:type="dxa"/>
            <w:vMerge/>
          </w:tcPr>
          <w:p w14:paraId="457A17E5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77F373F8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收藏清單</w:t>
            </w:r>
          </w:p>
        </w:tc>
        <w:tc>
          <w:tcPr>
            <w:tcW w:w="4000" w:type="dxa"/>
          </w:tcPr>
          <w:p w14:paraId="51B4F1BF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25AB0195" w14:textId="2885C3B8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2C6878C3" w14:textId="77777777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EED9D31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收藏清單</w:t>
            </w:r>
          </w:p>
          <w:p w14:paraId="3CB43E29" w14:textId="77777777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商品照</w:t>
            </w:r>
          </w:p>
          <w:p w14:paraId="69C1912B" w14:textId="77777777" w:rsidR="00220820" w:rsidRPr="00B84992" w:rsidRDefault="00220820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商品名稱</w:t>
            </w:r>
          </w:p>
          <w:p w14:paraId="41EB1C80" w14:textId="77777777" w:rsidR="00220820" w:rsidRPr="00B84992" w:rsidRDefault="00220820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學名、中文名</w:t>
            </w:r>
          </w:p>
          <w:p w14:paraId="73B13A55" w14:textId="77777777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</w:p>
          <w:p w14:paraId="7117B4EE" w14:textId="77777777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加入購物車</w:t>
            </w:r>
          </w:p>
          <w:p w14:paraId="3584F796" w14:textId="77777777" w:rsidR="00220820" w:rsidRPr="00B84992" w:rsidRDefault="00220820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  <w:p w14:paraId="491B0956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749" w:type="dxa"/>
          </w:tcPr>
          <w:p w14:paraId="1798CEAE" w14:textId="77777777" w:rsidR="00220820" w:rsidRDefault="00220820" w:rsidP="00CC0EAA">
            <w:pPr>
              <w:pStyle w:val="a8"/>
              <w:numPr>
                <w:ilvl w:val="0"/>
                <w:numId w:val="2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新增商品搜尋功能。</w:t>
            </w:r>
          </w:p>
          <w:p w14:paraId="2D420BE6" w14:textId="4CD9C4C3" w:rsidR="00220820" w:rsidRPr="00220820" w:rsidRDefault="00220820" w:rsidP="00CC0EAA">
            <w:pPr>
              <w:pStyle w:val="a8"/>
              <w:numPr>
                <w:ilvl w:val="0"/>
                <w:numId w:val="23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收藏品種，該品種有商品上架時，提供購物車連結，購物車連結到批發專區列表頁，並以品種學名為關鍵字搜尋。</w:t>
            </w:r>
          </w:p>
        </w:tc>
      </w:tr>
      <w:tr w:rsidR="00220820" w:rsidRPr="00B84992" w14:paraId="73C40A6B" w14:textId="77777777" w:rsidTr="00B53D90">
        <w:tc>
          <w:tcPr>
            <w:tcW w:w="1413" w:type="dxa"/>
            <w:vMerge/>
          </w:tcPr>
          <w:p w14:paraId="7EE4E009" w14:textId="77777777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3DD61430" w14:textId="77777777" w:rsidR="00220820" w:rsidRPr="00220820" w:rsidRDefault="00220820" w:rsidP="00220820">
            <w:pPr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22082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訊息提示</w:t>
            </w:r>
          </w:p>
          <w:p w14:paraId="2D73B893" w14:textId="406E4A52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通知</w:t>
            </w:r>
          </w:p>
        </w:tc>
        <w:tc>
          <w:tcPr>
            <w:tcW w:w="4000" w:type="dxa"/>
          </w:tcPr>
          <w:p w14:paraId="22F555FB" w14:textId="77777777" w:rsidR="00220820" w:rsidRPr="00220820" w:rsidRDefault="00220820" w:rsidP="0022082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通知日期</w:t>
            </w:r>
          </w:p>
          <w:p w14:paraId="4B7CAA41" w14:textId="6A3BE22A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通知內容</w:t>
            </w:r>
          </w:p>
        </w:tc>
        <w:tc>
          <w:tcPr>
            <w:tcW w:w="3749" w:type="dxa"/>
          </w:tcPr>
          <w:p w14:paraId="089C6B10" w14:textId="5880BEE0" w:rsidR="00220820" w:rsidRPr="00B84992" w:rsidRDefault="00220820" w:rsidP="0022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收藏清單之物品上架、出貨通知、匯款通知</w:t>
            </w: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訂單成立</w:t>
            </w:r>
            <w:r w:rsidRPr="0022082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、購物金異動等通知可使客人方便得知更動消息。</w:t>
            </w:r>
          </w:p>
        </w:tc>
      </w:tr>
    </w:tbl>
    <w:p w14:paraId="260AC7D7" w14:textId="15A84BD9" w:rsidR="00E77A83" w:rsidRDefault="00E77A83">
      <w:r>
        <w:br w:type="page"/>
      </w:r>
    </w:p>
    <w:p w14:paraId="61FDFDFA" w14:textId="629AC5B8" w:rsidR="004E070A" w:rsidRDefault="004E070A">
      <w:r>
        <w:rPr>
          <w:rFonts w:hint="eastAsia"/>
        </w:rPr>
        <w:lastRenderedPageBreak/>
        <w:t>網站地圖</w:t>
      </w:r>
      <w:r>
        <w:rPr>
          <w:rFonts w:hint="eastAsia"/>
        </w:rPr>
        <w:t>-</w:t>
      </w:r>
      <w:r>
        <w:rPr>
          <w:rFonts w:hint="eastAsia"/>
        </w:rPr>
        <w:t>後台</w:t>
      </w:r>
    </w:p>
    <w:p w14:paraId="2ECC142D" w14:textId="4B6A5CB4" w:rsidR="004E070A" w:rsidRDefault="00DA52E7">
      <w:r>
        <w:rPr>
          <w:rFonts w:hint="eastAsia"/>
        </w:rPr>
        <w:t>原</w:t>
      </w:r>
      <w:r w:rsidR="00903F0B">
        <w:rPr>
          <w:rFonts w:hint="eastAsia"/>
        </w:rPr>
        <w:t>網址：</w:t>
      </w:r>
      <w:hyperlink r:id="rId14" w:history="1">
        <w:r w:rsidR="003477E0" w:rsidRPr="00E52388">
          <w:rPr>
            <w:rStyle w:val="af"/>
          </w:rPr>
          <w:t>https://shop.mikiorchid.com.tw/MIKI</w:t>
        </w:r>
      </w:hyperlink>
    </w:p>
    <w:p w14:paraId="617EC17A" w14:textId="1C679E5F" w:rsidR="003477E0" w:rsidRDefault="00D94ED9">
      <w:hyperlink r:id="rId15" w:history="1">
        <w:r w:rsidR="003477E0" w:rsidRPr="003477E0">
          <w:rPr>
            <w:rStyle w:val="af"/>
            <w:highlight w:val="cyan"/>
          </w:rPr>
          <w:t>美琪模擬畫面連結</w:t>
        </w:r>
      </w:hyperlink>
    </w:p>
    <w:tbl>
      <w:tblPr>
        <w:tblStyle w:val="a3"/>
        <w:tblW w:w="10452" w:type="dxa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3653"/>
      </w:tblGrid>
      <w:tr w:rsidR="00821EA7" w:rsidRPr="00B84992" w14:paraId="1210D87C" w14:textId="77777777" w:rsidTr="0013794E">
        <w:tc>
          <w:tcPr>
            <w:tcW w:w="1696" w:type="dxa"/>
            <w:shd w:val="clear" w:color="auto" w:fill="002060"/>
          </w:tcPr>
          <w:p w14:paraId="50353FDE" w14:textId="77777777" w:rsidR="001A2822" w:rsidRPr="00B84992" w:rsidRDefault="001A2822" w:rsidP="0013794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頁面</w:t>
            </w:r>
          </w:p>
        </w:tc>
        <w:tc>
          <w:tcPr>
            <w:tcW w:w="1276" w:type="dxa"/>
            <w:shd w:val="clear" w:color="auto" w:fill="002060"/>
          </w:tcPr>
          <w:p w14:paraId="25E01831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shd w:val="clear" w:color="auto" w:fill="002060"/>
          </w:tcPr>
          <w:p w14:paraId="210CE2E6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項目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</w:t>
            </w:r>
          </w:p>
        </w:tc>
        <w:tc>
          <w:tcPr>
            <w:tcW w:w="3653" w:type="dxa"/>
            <w:shd w:val="clear" w:color="auto" w:fill="002060"/>
          </w:tcPr>
          <w:p w14:paraId="066955E5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內容說明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備註</w:t>
            </w:r>
          </w:p>
        </w:tc>
      </w:tr>
      <w:tr w:rsidR="001A2822" w:rsidRPr="00B84992" w14:paraId="5FD45261" w14:textId="77777777" w:rsidTr="0013794E">
        <w:tc>
          <w:tcPr>
            <w:tcW w:w="10452" w:type="dxa"/>
            <w:gridSpan w:val="4"/>
            <w:shd w:val="clear" w:color="auto" w:fill="FFF2CC" w:themeFill="accent4" w:themeFillTint="33"/>
          </w:tcPr>
          <w:p w14:paraId="2B4DB98E" w14:textId="77777777" w:rsidR="001A2822" w:rsidRPr="00B84992" w:rsidRDefault="001A2822" w:rsidP="0013794E">
            <w:pPr>
              <w:jc w:val="center"/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全站擁有</w:t>
            </w:r>
          </w:p>
        </w:tc>
      </w:tr>
      <w:tr w:rsidR="00821EA7" w:rsidRPr="00B84992" w14:paraId="19D944DF" w14:textId="77777777" w:rsidTr="0013794E">
        <w:tc>
          <w:tcPr>
            <w:tcW w:w="1696" w:type="dxa"/>
            <w:vAlign w:val="center"/>
          </w:tcPr>
          <w:p w14:paraId="6F692C40" w14:textId="77777777" w:rsidR="001A2822" w:rsidRPr="00B84992" w:rsidRDefault="001A2822" w:rsidP="0013794E">
            <w:pPr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Navbar(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選單列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30D38B5C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E9628DB" w14:textId="4655601B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零售訂單管理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訂單管理、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客服記錄管理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統計分析、會員管理、網路門市、系統管理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發票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?</w:t>
            </w:r>
          </w:p>
          <w:p w14:paraId="21AA2AA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管理人員</w:t>
            </w:r>
          </w:p>
          <w:p w14:paraId="183250DC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版權申明</w:t>
            </w:r>
          </w:p>
        </w:tc>
        <w:tc>
          <w:tcPr>
            <w:tcW w:w="3653" w:type="dxa"/>
          </w:tcPr>
          <w:p w14:paraId="13FC8E0A" w14:textId="77777777" w:rsidR="0069295A" w:rsidRPr="002B0033" w:rsidRDefault="0069295A" w:rsidP="0069295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B003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發票無模擬畫面</w:t>
            </w:r>
          </w:p>
          <w:p w14:paraId="5D54D0C0" w14:textId="516A1E01" w:rsidR="00B52D8F" w:rsidRPr="00B52D8F" w:rsidRDefault="00B52D8F" w:rsidP="006929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2822" w:rsidRPr="00B84992" w14:paraId="4443DE61" w14:textId="77777777" w:rsidTr="0013794E">
        <w:tc>
          <w:tcPr>
            <w:tcW w:w="10452" w:type="dxa"/>
            <w:gridSpan w:val="4"/>
            <w:shd w:val="clear" w:color="auto" w:fill="FFF2CC" w:themeFill="accent4" w:themeFillTint="33"/>
          </w:tcPr>
          <w:p w14:paraId="3F33E0CD" w14:textId="77777777" w:rsidR="001A2822" w:rsidRPr="00B84992" w:rsidRDefault="001A2822" w:rsidP="0013794E">
            <w:pPr>
              <w:jc w:val="center"/>
              <w:rPr>
                <w:rFonts w:ascii="Times New Roman" w:hAnsi="Times New Roman" w:cs="Times New Roman"/>
              </w:rPr>
            </w:pPr>
            <w:r w:rsidRPr="00B849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頁面</w:t>
            </w:r>
          </w:p>
        </w:tc>
      </w:tr>
      <w:tr w:rsidR="00821EA7" w:rsidRPr="00B84992" w14:paraId="4A17BFEC" w14:textId="77777777" w:rsidTr="0013794E">
        <w:trPr>
          <w:trHeight w:val="2393"/>
        </w:trPr>
        <w:tc>
          <w:tcPr>
            <w:tcW w:w="1696" w:type="dxa"/>
          </w:tcPr>
          <w:p w14:paraId="7AB71B2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</w:p>
        </w:tc>
        <w:tc>
          <w:tcPr>
            <w:tcW w:w="1276" w:type="dxa"/>
          </w:tcPr>
          <w:p w14:paraId="5D98D6C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4B74214D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新增品種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2E69BA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相關設定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C9AEDD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4EA3592D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上架時間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選日期區間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BA0E7CA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上架狀況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E9256C" w14:textId="2EEBB37C" w:rsidR="001A282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上架尺寸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35162EE" w14:textId="312CC2D6" w:rsidR="003477E0" w:rsidRDefault="003477E0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備貨場區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下拉選單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D3B6BF4" w14:textId="0753EE28" w:rsidR="003477E0" w:rsidRPr="00B84992" w:rsidRDefault="003477E0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關鍵字</w:t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eq \o\ac(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○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,</w:instrText>
            </w:r>
            <w:r w:rsidRPr="003477E0">
              <w:rPr>
                <w:rFonts w:ascii="Times New Roman" w:hAnsi="Times New Roman" w:cs="Times New Roman" w:hint="eastAsia"/>
                <w:position w:val="2"/>
                <w:sz w:val="14"/>
                <w:szCs w:val="20"/>
                <w:highlight w:val="cyan"/>
              </w:rPr>
              <w:instrText>1</w:instrTex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instrText>)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fldChar w:fldCharType="end"/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包含庫存場區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單價備註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094D6F96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ABE8EAD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作物種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48418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繁殖方式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FFC99A9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花色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9FB57F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變異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029F75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AC0892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D1A44F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9917F4" w14:textId="1FA1FB2D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  <w:r w:rsidR="003477E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3477E0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instrText>eq \o\ac(</w:instrTex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instrText>○</w:instrTex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instrText>,</w:instrText>
            </w:r>
            <w:r w:rsidR="003477E0" w:rsidRPr="003477E0">
              <w:rPr>
                <w:rFonts w:ascii="Times New Roman" w:hAnsi="Times New Roman" w:cs="Times New Roman" w:hint="eastAsia"/>
                <w:position w:val="2"/>
                <w:sz w:val="14"/>
                <w:szCs w:val="20"/>
              </w:rPr>
              <w:instrText>2</w:instrTex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instrText>)</w:instrText>
            </w:r>
            <w:r w:rsidR="003477E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6C38E0C0" w14:textId="7B1EE542" w:rsidR="001A282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B4DFBED" w14:textId="70BF1C4F" w:rsidR="003477E0" w:rsidRPr="003477E0" w:rsidRDefault="003477E0" w:rsidP="003477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匯入</w:t>
            </w:r>
          </w:p>
          <w:p w14:paraId="5D132248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匯出品種庫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216F9CD" w14:textId="7373C719" w:rsidR="001A282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匯出上架表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BAA02A4" w14:textId="5FE132AB" w:rsidR="003477E0" w:rsidRPr="00B84992" w:rsidRDefault="003477E0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匯出價錢表</w:t>
            </w:r>
            <w:r w:rsidRPr="003477E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3477E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0679F88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0411337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品種代碼</w:t>
            </w:r>
          </w:p>
          <w:p w14:paraId="2B8ADE3A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圖片</w:t>
            </w:r>
          </w:p>
          <w:p w14:paraId="097C2839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</w:p>
          <w:p w14:paraId="7B1FBB51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</w:p>
          <w:p w14:paraId="0B61FD80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相關品號</w:t>
            </w:r>
          </w:p>
          <w:p w14:paraId="4946E0B4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品種備註</w:t>
            </w:r>
          </w:p>
          <w:p w14:paraId="3F2744FD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608E7174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A35D49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編輯品種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同【新增品種頁】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3E93CF" w14:textId="77777777" w:rsidR="001A2822" w:rsidRPr="00B849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圖片管理</w:t>
            </w:r>
          </w:p>
          <w:p w14:paraId="24B94152" w14:textId="77777777" w:rsidR="001A2822" w:rsidRPr="00B84992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花株</w:t>
            </w:r>
          </w:p>
          <w:p w14:paraId="720BA773" w14:textId="77777777" w:rsidR="001A2822" w:rsidRPr="00B84992" w:rsidRDefault="001A2822" w:rsidP="00CC0EAA">
            <w:pPr>
              <w:pStyle w:val="a8"/>
              <w:numPr>
                <w:ilvl w:val="2"/>
                <w:numId w:val="6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上載圖片</w:t>
            </w:r>
          </w:p>
          <w:p w14:paraId="4423DD9D" w14:textId="77777777" w:rsidR="001A2822" w:rsidRPr="00B84992" w:rsidRDefault="001A2822" w:rsidP="00CC0EAA">
            <w:pPr>
              <w:pStyle w:val="a8"/>
              <w:numPr>
                <w:ilvl w:val="3"/>
                <w:numId w:val="7"/>
              </w:numPr>
              <w:ind w:leftChars="0" w:left="172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選擇檔案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F9AD2C" w14:textId="77777777" w:rsidR="001A2822" w:rsidRPr="00B84992" w:rsidRDefault="001A2822" w:rsidP="00CC0EAA">
            <w:pPr>
              <w:pStyle w:val="a8"/>
              <w:numPr>
                <w:ilvl w:val="3"/>
                <w:numId w:val="7"/>
              </w:numPr>
              <w:ind w:leftChars="0" w:left="172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上傳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B75425B" w14:textId="77777777" w:rsidR="001A2822" w:rsidRPr="00B84992" w:rsidRDefault="001A2822" w:rsidP="00CC0EAA">
            <w:pPr>
              <w:pStyle w:val="a8"/>
              <w:numPr>
                <w:ilvl w:val="2"/>
                <w:numId w:val="6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已上載圖片</w:t>
            </w:r>
          </w:p>
          <w:p w14:paraId="1C7F80F1" w14:textId="77777777" w:rsidR="001A2822" w:rsidRPr="00B84992" w:rsidRDefault="001A2822" w:rsidP="00CC0EAA">
            <w:pPr>
              <w:pStyle w:val="a8"/>
              <w:numPr>
                <w:ilvl w:val="3"/>
                <w:numId w:val="7"/>
              </w:numPr>
              <w:ind w:leftChars="0" w:left="172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照片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多張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8255E5" w14:textId="565B5D53" w:rsidR="001A2822" w:rsidRDefault="001A2822" w:rsidP="00CC0EAA">
            <w:pPr>
              <w:pStyle w:val="a8"/>
              <w:numPr>
                <w:ilvl w:val="3"/>
                <w:numId w:val="7"/>
              </w:numPr>
              <w:ind w:leftChars="0" w:left="172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刪除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1819F7" w14:textId="7ABCB50A" w:rsidR="003477E0" w:rsidRPr="003477E0" w:rsidRDefault="003477E0" w:rsidP="00CC0EAA">
            <w:pPr>
              <w:pStyle w:val="a8"/>
              <w:numPr>
                <w:ilvl w:val="0"/>
                <w:numId w:val="5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360</w:t>
            </w:r>
            <w:r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環物</w:t>
            </w:r>
          </w:p>
          <w:p w14:paraId="3D2622CF" w14:textId="77777777" w:rsidR="001A2822" w:rsidRPr="00B849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上架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123942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新增植株</w:t>
            </w:r>
          </w:p>
          <w:p w14:paraId="052BA5EC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此處為新增商品，待規劃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88F578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7F3DF945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同一品種共用基本資料及花照，不同尺寸再上傳規格照。</w:t>
            </w:r>
          </w:p>
          <w:p w14:paraId="0790D5DD" w14:textId="157A65C1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商品上架可設定備貨場區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分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AB…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可自訂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Pr="003477E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外購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庫存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場區。</w:t>
            </w:r>
          </w:p>
          <w:p w14:paraId="5A693442" w14:textId="36B000BA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新增上下架紀錄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日期、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尺寸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價錢、</w:t>
            </w:r>
            <w:r w:rsidR="003477E0" w:rsidRPr="003477E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單位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3477E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備註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、操作人員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1106B1EE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搜尋：基本資料、上架日期、</w:t>
            </w:r>
            <w:r w:rsidRPr="003477E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價錢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、關鍵字。</w:t>
            </w:r>
          </w:p>
          <w:p w14:paraId="48E4A4CB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下架方式為前台隱藏不要刪除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0692D578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預約上架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4A140847" w14:textId="45B0B2D8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可設定起訂量、數量折扣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滿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折、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折、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折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 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位置需再規劃。</w:t>
            </w:r>
            <w:r w:rsidR="003477E0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數量折扣為全站商品設定，但在個別訂單內可單品調整</w:t>
            </w:r>
          </w:p>
          <w:p w14:paraId="7D8E61A8" w14:textId="299CD565" w:rsidR="001A2822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單位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葉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自訂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需統一到相關頁面。</w:t>
            </w:r>
          </w:p>
          <w:p w14:paraId="5A457060" w14:textId="77777777" w:rsidR="001A2822" w:rsidRPr="00550CC4" w:rsidRDefault="001A2822" w:rsidP="003477E0">
            <w:pPr>
              <w:ind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506F1" w14:textId="77777777" w:rsidR="001A2822" w:rsidRPr="003477E0" w:rsidRDefault="001A2822" w:rsidP="003477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此欄需再規劃。</w:t>
            </w:r>
          </w:p>
          <w:p w14:paraId="37180CE4" w14:textId="260D33DF" w:rsidR="001A2822" w:rsidRPr="00755952" w:rsidRDefault="001A2822" w:rsidP="003477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95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新增商品上架頁：</w:t>
            </w:r>
          </w:p>
          <w:p w14:paraId="30B3494A" w14:textId="4F139485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尺寸：可自訂、新增、修改、前台隱藏價格、</w:t>
            </w:r>
            <w:r w:rsidR="003477E0">
              <w:rPr>
                <w:rFonts w:ascii="Times New Roman" w:hAnsi="Times New Roman" w:cs="Times New Roman" w:hint="eastAsia"/>
                <w:sz w:val="20"/>
                <w:szCs w:val="20"/>
              </w:rPr>
              <w:t>單價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備註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中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英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90F7A24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上架日期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可設定未來日期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預上架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11CDA440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預上架，等日期到了才紀錄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預計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10/1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上架，如果我改為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11/1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上架，則系統會等到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11/1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當天才有這筆紀錄。</w:t>
            </w:r>
          </w:p>
          <w:p w14:paraId="1922F7AE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提供備註欄位記錄下架原因。</w:t>
            </w:r>
          </w:p>
          <w:p w14:paraId="6D848C2D" w14:textId="7A13161E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商品上架內的備貨場區欄位</w:t>
            </w:r>
            <w:r w:rsidR="00AF1D31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文字欄位即可。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訂單的標籤字母來源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1027C82" w14:textId="311376C2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庫存位置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外購廠商</w:t>
            </w:r>
            <w:r w:rsidR="00AF1D31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文字欄位即可</w:t>
            </w:r>
          </w:p>
          <w:p w14:paraId="276F38E8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庫存數量非必填空白欄位，可匯入大量更新</w:t>
            </w:r>
          </w:p>
          <w:p w14:paraId="70E6E02A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庫存為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也可下單</w:t>
            </w:r>
          </w:p>
          <w:p w14:paraId="64329AD3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植株圖片上傳</w:t>
            </w:r>
          </w:p>
          <w:p w14:paraId="046A7C54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篩選、匯出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有圖片及沒圖片的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：匯出能選擇是否匯出圖片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43056AB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上架時間可自選日期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目前是選月份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4D79A1C8" w14:textId="77777777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欄寬調整適當。</w:t>
            </w:r>
          </w:p>
          <w:p w14:paraId="4E405052" w14:textId="5EB76549" w:rsidR="001A2822" w:rsidRPr="003477E0" w:rsidRDefault="001A2822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匯入品種資料、匯入上架商品，不包含圖片</w:t>
            </w:r>
          </w:p>
          <w:p w14:paraId="14562B64" w14:textId="77777777" w:rsidR="001A2822" w:rsidRPr="00550CC4" w:rsidRDefault="001A2822" w:rsidP="003477E0">
            <w:pPr>
              <w:ind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1C05D0" w14:textId="35CC5D4C" w:rsidR="001A2822" w:rsidRPr="00AF1D31" w:rsidRDefault="001A2822" w:rsidP="00AF1D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EA7" w:rsidRPr="00B84992" w14:paraId="335FC576" w14:textId="77777777" w:rsidTr="0013794E">
        <w:trPr>
          <w:trHeight w:val="58"/>
        </w:trPr>
        <w:tc>
          <w:tcPr>
            <w:tcW w:w="1696" w:type="dxa"/>
          </w:tcPr>
          <w:p w14:paraId="0C2AA5E4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品種庫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新增品種</w:t>
            </w:r>
          </w:p>
        </w:tc>
        <w:tc>
          <w:tcPr>
            <w:tcW w:w="1276" w:type="dxa"/>
          </w:tcPr>
          <w:p w14:paraId="5B2AD78B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59BE6C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F16717" w14:textId="41264389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="00AF1D31">
              <w:rPr>
                <w:rFonts w:ascii="Times New Roman" w:hAnsi="Times New Roman" w:cs="Times New Roman" w:hint="eastAsia"/>
                <w:sz w:val="20"/>
                <w:szCs w:val="20"/>
              </w:rPr>
              <w:t>*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多選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00CAE6F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品種代碼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自動代入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8C79F9" w14:textId="17E7383C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  <w:r w:rsidR="00AF1D31">
              <w:rPr>
                <w:rFonts w:ascii="Times New Roman" w:hAnsi="Times New Roman" w:cs="Times New Roman" w:hint="eastAsia"/>
                <w:sz w:val="20"/>
                <w:szCs w:val="20"/>
              </w:rPr>
              <w:t>*</w:t>
            </w:r>
          </w:p>
          <w:p w14:paraId="052FE7EE" w14:textId="2F97D3AC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  <w:r w:rsidR="00AF1D31">
              <w:rPr>
                <w:rFonts w:ascii="Times New Roman" w:hAnsi="Times New Roman" w:cs="Times New Roman" w:hint="eastAsia"/>
                <w:sz w:val="20"/>
                <w:szCs w:val="20"/>
              </w:rPr>
              <w:t>*</w:t>
            </w:r>
          </w:p>
          <w:p w14:paraId="19E14583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相關品號</w:t>
            </w:r>
          </w:p>
          <w:p w14:paraId="72346347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作物種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ED186A7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原生種</w:t>
            </w:r>
          </w:p>
          <w:p w14:paraId="27278D76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交種</w:t>
            </w:r>
          </w:p>
          <w:p w14:paraId="336AA4B6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繁殖方式</w:t>
            </w:r>
          </w:p>
          <w:p w14:paraId="1D3DA07A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分生苗</w:t>
            </w:r>
          </w:p>
          <w:p w14:paraId="6042314C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交種種子</w:t>
            </w:r>
          </w:p>
          <w:p w14:paraId="666A2DAA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兄弟交</w:t>
            </w:r>
          </w:p>
          <w:p w14:paraId="1266B2AB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分株</w:t>
            </w:r>
          </w:p>
          <w:p w14:paraId="08E110C8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花色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4D8726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紅、粉、橘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黃、綠、藍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紫、黑、白、斑點、斑紋、線條、潑墨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插角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、大唇瓣、新奇</w:t>
            </w:r>
          </w:p>
          <w:p w14:paraId="62468303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變異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1CEB7F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無、葉藝、花變異</w:t>
            </w:r>
          </w:p>
          <w:p w14:paraId="5E83461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氣味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2E9617" w14:textId="77777777" w:rsidR="00AF1D31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無、有</w:t>
            </w:r>
          </w:p>
          <w:p w14:paraId="214FE4E4" w14:textId="77777777" w:rsidR="00AF1D31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氣味說明</w:t>
            </w:r>
          </w:p>
          <w:p w14:paraId="5FD41E58" w14:textId="51541253" w:rsidR="001A2822" w:rsidRPr="00AF1D31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氣味說明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9D05C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F2E3FB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春、夏、秋、冬、續花性</w:t>
            </w:r>
          </w:p>
          <w:p w14:paraId="3A20DB5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花徑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8C6E0E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不適用</w:t>
            </w:r>
          </w:p>
          <w:p w14:paraId="3B66DECF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巨大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(&gt;11cm)</w:t>
            </w:r>
          </w:p>
          <w:p w14:paraId="747E8F3A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大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(&gt;8~10.5cm)</w:t>
            </w:r>
          </w:p>
          <w:p w14:paraId="364990B8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中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(6~7.5cm)</w:t>
            </w:r>
          </w:p>
          <w:p w14:paraId="3F41A501" w14:textId="4839263D" w:rsidR="001A282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小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(&lt;5.5cm)</w:t>
            </w:r>
          </w:p>
          <w:p w14:paraId="537CC122" w14:textId="2851784A" w:rsidR="00AF1D31" w:rsidRPr="00AF1D31" w:rsidRDefault="00AF1D31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_____</w:t>
            </w:r>
            <w:r w:rsidRPr="00AF1D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cm 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文字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欄位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464001D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梗高</w:t>
            </w:r>
          </w:p>
          <w:p w14:paraId="1B652FD4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檢疫類別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文字欄位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E8A2F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用途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EBFE9F7" w14:textId="77777777" w:rsidR="001A2822" w:rsidRPr="00B8499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日線、歐線、門市、不限</w:t>
            </w:r>
          </w:p>
          <w:p w14:paraId="037F9096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YouTube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影片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  <w:p w14:paraId="4FDA7487" w14:textId="57F6F87F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獲獎紀錄</w:t>
            </w:r>
            <w:r w:rsidR="00AF1D31"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AF1D31"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品種描述</w:t>
            </w:r>
          </w:p>
          <w:p w14:paraId="0AB53510" w14:textId="44554615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獲獎紀錄</w:t>
            </w:r>
            <w:r w:rsidR="00AF1D31"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AF1D31"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品種描述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C16E5E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品種備註</w:t>
            </w:r>
          </w:p>
          <w:p w14:paraId="6BB3F7E5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7C24034C" w14:textId="71ECF553" w:rsid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同【品種庫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編輯】頁。</w:t>
            </w:r>
          </w:p>
          <w:p w14:paraId="2A8C5DF3" w14:textId="1C406969" w:rsidR="00244C58" w:rsidRDefault="00244C58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244C5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品種庫沒勾選的話，該品種於前台的品種不顯示</w:t>
            </w:r>
          </w:p>
          <w:p w14:paraId="1599B072" w14:textId="550F6331" w:rsidR="00244C58" w:rsidRPr="003477E0" w:rsidRDefault="00244C58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244C5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中文名需允許填入一個空白</w:t>
            </w:r>
          </w:p>
          <w:p w14:paraId="0C9F80E2" w14:textId="77777777" w:rsidR="00AF1D31" w:rsidRPr="003477E0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花色、花徑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等資料用勾選方式。</w:t>
            </w:r>
          </w:p>
          <w:p w14:paraId="5E2024C2" w14:textId="6EDBEF78" w:rsidR="00AF1D31" w:rsidRPr="003477E0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不同尺寸共用的部分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PPT P.48~49</w:t>
            </w:r>
          </w:p>
          <w:p w14:paraId="122F0B55" w14:textId="041F8B0F" w:rsidR="00AF1D31" w:rsidRPr="003477E0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選項文字可自訂、修改、新增、排序、前台隱藏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需確認選項文字的範圍。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類別、繁殖方式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尺寸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的選項未來變動機會大，需可修改</w:t>
            </w:r>
          </w:p>
          <w:p w14:paraId="63847104" w14:textId="77777777" w:rsid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類別要可多選，未來可以勾選蝴蝶蘭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趣味品</w:t>
            </w:r>
          </w:p>
          <w:p w14:paraId="31D28217" w14:textId="0F24D99E" w:rsidR="00AF1D31" w:rsidRPr="003477E0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只有花徑單選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其他都是多選</w:t>
            </w:r>
          </w:p>
          <w:p w14:paraId="73D56765" w14:textId="5C62F436" w:rsidR="00AF1D31" w:rsidRP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只有類別、學名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中文名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為必填</w:t>
            </w:r>
          </w:p>
          <w:p w14:paraId="5CEC92FD" w14:textId="77777777" w:rsidR="00AF1D31" w:rsidRPr="003477E0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花照可拖曳排序。</w:t>
            </w:r>
          </w:p>
          <w:p w14:paraId="3C1C7D69" w14:textId="77777777" w:rsid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3477E0">
              <w:rPr>
                <w:rFonts w:ascii="Times New Roman" w:hAnsi="Times New Roman" w:cs="Times New Roman"/>
                <w:sz w:val="20"/>
                <w:szCs w:val="20"/>
              </w:rPr>
              <w:t>不限制照片數量。</w:t>
            </w:r>
          </w:p>
          <w:p w14:paraId="1B2FA2B2" w14:textId="77777777" w:rsidR="001A2822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預留兩個文字欄位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後續運用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AF1D31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4F1C29E2" w14:textId="77777777" w:rsid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花徑的文字欄位有填寫的話，前台的商品介紹頁就不用顯示花徑選項</w:t>
            </w:r>
          </w:p>
          <w:p w14:paraId="2F1CCDFC" w14:textId="6D5EA98B" w:rsidR="00AF1D31" w:rsidRDefault="00AF1D31" w:rsidP="00CC0EAA">
            <w:pPr>
              <w:pStyle w:val="a8"/>
              <w:numPr>
                <w:ilvl w:val="0"/>
                <w:numId w:val="24"/>
              </w:numPr>
              <w:ind w:leftChars="0" w:left="150" w:hanging="1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相關品號會有多個，需設計方便辨識，可參考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Youtube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標記模式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:</w:t>
            </w:r>
          </w:p>
          <w:p w14:paraId="7239EDAC" w14:textId="274F7A8A" w:rsidR="00AF1D31" w:rsidRPr="00AF1D31" w:rsidRDefault="00AF1D31" w:rsidP="00AF1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D31">
              <w:rPr>
                <w:noProof/>
              </w:rPr>
              <w:drawing>
                <wp:inline distT="0" distB="0" distL="0" distR="0" wp14:anchorId="3E159257" wp14:editId="31544307">
                  <wp:extent cx="2070340" cy="937845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889" cy="96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EA7" w:rsidRPr="00B84992" w14:paraId="3F0CFAC9" w14:textId="77777777" w:rsidTr="0013794E">
        <w:trPr>
          <w:trHeight w:val="58"/>
        </w:trPr>
        <w:tc>
          <w:tcPr>
            <w:tcW w:w="1696" w:type="dxa"/>
            <w:vMerge w:val="restart"/>
          </w:tcPr>
          <w:p w14:paraId="7C2721F2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品種庫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相關設定</w:t>
            </w:r>
          </w:p>
        </w:tc>
        <w:tc>
          <w:tcPr>
            <w:tcW w:w="1276" w:type="dxa"/>
          </w:tcPr>
          <w:p w14:paraId="044E3834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</w:p>
        </w:tc>
        <w:tc>
          <w:tcPr>
            <w:tcW w:w="3827" w:type="dxa"/>
          </w:tcPr>
          <w:p w14:paraId="47CEDCF6" w14:textId="77777777" w:rsidR="003C6A24" w:rsidRPr="00550CC4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5FF9A70" w14:textId="704D1AA8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</w:p>
          <w:p w14:paraId="19D4A90F" w14:textId="341BCBF0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E666D48" w14:textId="77777777" w:rsidR="003C6A24" w:rsidRPr="003C6A2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類別代碼</w:t>
            </w:r>
          </w:p>
          <w:p w14:paraId="0A7B2BEA" w14:textId="77777777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類別備註</w:t>
            </w:r>
          </w:p>
          <w:p w14:paraId="532A6504" w14:textId="68C8981C" w:rsidR="003C6A24" w:rsidRPr="003C6A2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類別排序</w:t>
            </w:r>
          </w:p>
          <w:p w14:paraId="1C72365A" w14:textId="77777777" w:rsidR="003C6A24" w:rsidRPr="00550CC4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649BE3C0" w14:textId="274D037F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</w:p>
          <w:p w14:paraId="4B7D1A69" w14:textId="5C98BCA8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6B09EF" w14:textId="7F90F746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類別代碼</w:t>
            </w:r>
          </w:p>
          <w:p w14:paraId="3A68DCDB" w14:textId="77777777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類別備註</w:t>
            </w:r>
          </w:p>
          <w:p w14:paraId="63ED9EE3" w14:textId="457802C7" w:rsidR="003C6A2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類別排序</w:t>
            </w:r>
          </w:p>
          <w:p w14:paraId="280F7844" w14:textId="599657DD" w:rsidR="003C6A2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前台顯示</w:t>
            </w:r>
          </w:p>
          <w:p w14:paraId="77B58D6D" w14:textId="645D6C26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刪除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2DF568CC" w14:textId="77777777" w:rsidR="003C6A24" w:rsidRPr="00550CC4" w:rsidRDefault="003C6A24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</w:p>
          <w:p w14:paraId="3AC21707" w14:textId="1A5003F6" w:rsidR="003C6A24" w:rsidRPr="00550CC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2FA34DE" w14:textId="3AC6009D" w:rsidR="003C6A24" w:rsidRPr="00550CC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CB13E0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類別代碼</w:t>
            </w:r>
          </w:p>
          <w:p w14:paraId="70C62913" w14:textId="77777777" w:rsidR="003C6A24" w:rsidRPr="00550CC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類別備註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D22C0A6" w14:textId="77777777" w:rsidR="003C6A24" w:rsidRPr="00550CC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類別排序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459F29" w14:textId="77777777" w:rsidR="003C6A24" w:rsidRPr="00550CC4" w:rsidRDefault="003C6A24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277E6AAD" w14:textId="77777777" w:rsid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前台</w:t>
            </w:r>
            <w:r w:rsidRPr="003C6A2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下拉選單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需可隱藏某一類別</w:t>
            </w:r>
          </w:p>
          <w:p w14:paraId="3EF7AF4D" w14:textId="775CA0EB" w:rsidR="00606D03" w:rsidRPr="003C6A24" w:rsidRDefault="00B432C4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編輯完儲存</w:t>
            </w:r>
            <w:r w:rsidR="00606D03"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會跳到哪個頁面</w:t>
            </w:r>
            <w:r w:rsidR="00606D03"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?</w:t>
            </w:r>
          </w:p>
        </w:tc>
      </w:tr>
      <w:tr w:rsidR="00821EA7" w:rsidRPr="00B84992" w14:paraId="2124E28C" w14:textId="77777777" w:rsidTr="0013794E">
        <w:trPr>
          <w:trHeight w:val="58"/>
        </w:trPr>
        <w:tc>
          <w:tcPr>
            <w:tcW w:w="1696" w:type="dxa"/>
            <w:vMerge/>
          </w:tcPr>
          <w:p w14:paraId="6FFDB461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2FDD264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</w:p>
        </w:tc>
        <w:tc>
          <w:tcPr>
            <w:tcW w:w="3827" w:type="dxa"/>
          </w:tcPr>
          <w:p w14:paraId="0E7D2890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289D4E1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</w:p>
          <w:p w14:paraId="2CB8C143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DAF531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尺寸代碼</w:t>
            </w:r>
          </w:p>
          <w:p w14:paraId="58FD2813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尺寸備註</w:t>
            </w:r>
          </w:p>
          <w:p w14:paraId="02F7417D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尺寸排序</w:t>
            </w:r>
          </w:p>
          <w:p w14:paraId="7ED32C36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06541A91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商品尺寸</w:t>
            </w:r>
          </w:p>
          <w:p w14:paraId="638BE565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AE174A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尺寸代碼</w:t>
            </w:r>
          </w:p>
          <w:p w14:paraId="75C029C7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尺寸備註</w:t>
            </w:r>
          </w:p>
          <w:p w14:paraId="0A0A028F" w14:textId="59AFC7E1" w:rsid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尺寸排序</w:t>
            </w:r>
          </w:p>
          <w:p w14:paraId="4793E678" w14:textId="34688365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前台顯示</w:t>
            </w:r>
          </w:p>
          <w:p w14:paraId="3D10E35E" w14:textId="77777777" w:rsidR="003C6A24" w:rsidRPr="00B84992" w:rsidRDefault="003C6A24" w:rsidP="00CC0EAA">
            <w:pPr>
              <w:pStyle w:val="a8"/>
              <w:numPr>
                <w:ilvl w:val="0"/>
                <w:numId w:val="2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BEF6890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A8B26DE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商品尺寸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300B18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尺寸代碼</w:t>
            </w:r>
          </w:p>
          <w:p w14:paraId="5E197ACC" w14:textId="7BCFD242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尺寸備註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288D900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尺寸排序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可修改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6F99644" w14:textId="77777777" w:rsidR="003C6A24" w:rsidRPr="003C6A24" w:rsidRDefault="003C6A24" w:rsidP="00CC0EAA">
            <w:pPr>
              <w:pStyle w:val="a8"/>
              <w:numPr>
                <w:ilvl w:val="0"/>
                <w:numId w:val="2"/>
              </w:numPr>
              <w:ind w:leftChars="0" w:left="601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3C6A2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2754ED00" w14:textId="70CA7FCB" w:rsidR="003C6A24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前台</w:t>
            </w:r>
            <w:r w:rsidRPr="003C6A2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需可隱藏某一尺寸</w:t>
            </w:r>
          </w:p>
          <w:p w14:paraId="23957BFE" w14:textId="2831A8E1" w:rsidR="00B432C4" w:rsidRDefault="00B432C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編輯完儲存</w:t>
            </w:r>
            <w:r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會跳到哪個頁面</w:t>
            </w:r>
            <w:r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?</w:t>
            </w:r>
          </w:p>
          <w:p w14:paraId="50066A32" w14:textId="7AC9B5EB" w:rsidR="00606D03" w:rsidRPr="00B84992" w:rsidRDefault="00606D03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EA7" w:rsidRPr="00B84992" w14:paraId="5B1A6613" w14:textId="77777777" w:rsidTr="0013794E">
        <w:trPr>
          <w:trHeight w:val="58"/>
        </w:trPr>
        <w:tc>
          <w:tcPr>
            <w:tcW w:w="1696" w:type="dxa"/>
            <w:vMerge/>
          </w:tcPr>
          <w:p w14:paraId="38EB91B0" w14:textId="77777777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040E115" w14:textId="4F4B2FCB" w:rsidR="003C6A24" w:rsidRPr="00B84992" w:rsidRDefault="003C6A2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6A2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</w:p>
        </w:tc>
        <w:tc>
          <w:tcPr>
            <w:tcW w:w="3827" w:type="dxa"/>
          </w:tcPr>
          <w:p w14:paraId="4A48E359" w14:textId="77777777" w:rsidR="003C6A24" w:rsidRPr="0052796A" w:rsidRDefault="003C6A24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新增</w:t>
            </w:r>
            <w:r w:rsidRPr="0052796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52796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52796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26E3050B" w14:textId="77777777" w:rsidR="003C6A24" w:rsidRPr="0052796A" w:rsidRDefault="003C6A24" w:rsidP="00CC0EAA">
            <w:pPr>
              <w:pStyle w:val="a8"/>
              <w:numPr>
                <w:ilvl w:val="0"/>
                <w:numId w:val="26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</w:p>
          <w:p w14:paraId="2FA5B9D5" w14:textId="77777777" w:rsidR="003C6A24" w:rsidRPr="0052796A" w:rsidRDefault="003C6A24" w:rsidP="00CC0EAA">
            <w:pPr>
              <w:pStyle w:val="a8"/>
              <w:numPr>
                <w:ilvl w:val="0"/>
                <w:numId w:val="26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40A29B0" w14:textId="77777777" w:rsidR="003C6A24" w:rsidRPr="0052796A" w:rsidRDefault="003C6A24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列表</w:t>
            </w:r>
          </w:p>
          <w:p w14:paraId="4BF551F9" w14:textId="77777777" w:rsidR="003C6A24" w:rsidRPr="0052796A" w:rsidRDefault="003C6A24" w:rsidP="00CC0EAA">
            <w:pPr>
              <w:pStyle w:val="a8"/>
              <w:numPr>
                <w:ilvl w:val="0"/>
                <w:numId w:val="27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</w:p>
          <w:p w14:paraId="35C4AA78" w14:textId="77777777" w:rsidR="003C6A24" w:rsidRPr="0052796A" w:rsidRDefault="003C6A24" w:rsidP="00CC0EAA">
            <w:pPr>
              <w:pStyle w:val="a8"/>
              <w:numPr>
                <w:ilvl w:val="0"/>
                <w:numId w:val="27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4449931" w14:textId="77777777" w:rsidR="003C6A24" w:rsidRPr="0052796A" w:rsidRDefault="003C6A24" w:rsidP="00CC0EAA">
            <w:pPr>
              <w:pStyle w:val="a8"/>
              <w:numPr>
                <w:ilvl w:val="0"/>
                <w:numId w:val="27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編輯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0E993A77" w14:textId="77777777" w:rsidR="003C6A24" w:rsidRPr="0052796A" w:rsidRDefault="003C6A24" w:rsidP="00CC0EAA">
            <w:pPr>
              <w:pStyle w:val="a8"/>
              <w:numPr>
                <w:ilvl w:val="0"/>
                <w:numId w:val="25"/>
              </w:numPr>
              <w:ind w:leftChars="0" w:left="601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2796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</w:p>
          <w:p w14:paraId="73C5F7AF" w14:textId="77777777" w:rsidR="003C6A24" w:rsidRPr="000D682C" w:rsidRDefault="003C6A24" w:rsidP="00CC0EAA">
            <w:pPr>
              <w:pStyle w:val="a8"/>
              <w:numPr>
                <w:ilvl w:val="0"/>
                <w:numId w:val="25"/>
              </w:numPr>
              <w:ind w:leftChars="0" w:left="601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0D682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繁殖方式</w:t>
            </w:r>
            <w:r w:rsidRPr="000D682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0D682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</w:t>
            </w:r>
            <w:r w:rsidRPr="000D682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407BBCC" w14:textId="2D039F04" w:rsidR="000D682C" w:rsidRPr="003C6A24" w:rsidRDefault="000D682C" w:rsidP="00CC0EAA">
            <w:pPr>
              <w:pStyle w:val="a8"/>
              <w:numPr>
                <w:ilvl w:val="0"/>
                <w:numId w:val="25"/>
              </w:numPr>
              <w:ind w:leftChars="0" w:left="601" w:hanging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0D682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儲存</w:t>
            </w:r>
            <w:r w:rsidRPr="000D682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0D682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0D682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653" w:type="dxa"/>
          </w:tcPr>
          <w:p w14:paraId="07BC3A6F" w14:textId="1B21A63E" w:rsidR="003C6A24" w:rsidRPr="00550CC4" w:rsidRDefault="00B432C4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編輯完儲存</w:t>
            </w:r>
            <w:r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會跳到哪個頁面</w:t>
            </w:r>
            <w:r w:rsidRPr="00606D03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?</w:t>
            </w:r>
          </w:p>
        </w:tc>
      </w:tr>
      <w:tr w:rsidR="00821EA7" w:rsidRPr="00B84992" w14:paraId="7A72C8F7" w14:textId="77777777" w:rsidTr="0013794E">
        <w:trPr>
          <w:trHeight w:val="10620"/>
        </w:trPr>
        <w:tc>
          <w:tcPr>
            <w:tcW w:w="1696" w:type="dxa"/>
          </w:tcPr>
          <w:p w14:paraId="58842170" w14:textId="793884C5" w:rsidR="00B73533" w:rsidRDefault="00B73533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零售訂單管理</w:t>
            </w:r>
          </w:p>
          <w:p w14:paraId="1F13DB4B" w14:textId="39ADB84C" w:rsidR="001A2822" w:rsidRPr="00B84992" w:rsidRDefault="00B73533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49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批發</w:t>
            </w:r>
            <w:r w:rsidR="001A2822" w:rsidRPr="00B52D8F">
              <w:rPr>
                <w:rFonts w:ascii="Times New Roman" w:hAnsi="Times New Roman" w:hint="eastAsia"/>
                <w:sz w:val="20"/>
                <w:highlight w:val="cyan"/>
              </w:rPr>
              <w:t>訂單管理</w:t>
            </w:r>
          </w:p>
        </w:tc>
        <w:tc>
          <w:tcPr>
            <w:tcW w:w="1276" w:type="dxa"/>
          </w:tcPr>
          <w:p w14:paraId="57D09C32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訂單作業</w:t>
            </w:r>
          </w:p>
        </w:tc>
        <w:tc>
          <w:tcPr>
            <w:tcW w:w="3827" w:type="dxa"/>
          </w:tcPr>
          <w:p w14:paraId="7904FCBB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新增訂單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F609894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選擇會員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14:paraId="47CA4F57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筆</w:t>
            </w:r>
          </w:p>
          <w:p w14:paraId="375293D3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75FDC99C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242C5C36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  <w:p w14:paraId="54DA44E1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會員名稱</w:t>
            </w:r>
          </w:p>
          <w:p w14:paraId="54914D98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</w:p>
          <w:p w14:paraId="655AA299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</w:p>
          <w:p w14:paraId="611CB460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</w:p>
          <w:p w14:paraId="2540BD30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3FA6AD02" w14:textId="77777777" w:rsidR="001A2822" w:rsidRPr="00550CC4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480602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  <w:p w14:paraId="7E1B6439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系統自動帶入</w:t>
            </w:r>
          </w:p>
          <w:p w14:paraId="7BE0D551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業務人員</w:t>
            </w:r>
          </w:p>
          <w:p w14:paraId="7B6472F1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</w:p>
          <w:p w14:paraId="579A84C1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</w:p>
          <w:p w14:paraId="5DE3CE08" w14:textId="5EF247CF" w:rsidR="001A2822" w:rsidRPr="00550CC4" w:rsidRDefault="00B73533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7353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R/W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年月日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流水號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兩碼亂碼</w:t>
            </w:r>
          </w:p>
          <w:p w14:paraId="0763F4A8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</w:p>
          <w:p w14:paraId="20AD8C27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會員名稱</w:t>
            </w:r>
          </w:p>
          <w:p w14:paraId="3CE673B5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</w:p>
          <w:p w14:paraId="6FF1C1CA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會員帳號</w:t>
            </w:r>
          </w:p>
          <w:p w14:paraId="28A456D3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收貨人姓名</w:t>
            </w:r>
          </w:p>
          <w:p w14:paraId="43A39A9E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收貨人國家</w:t>
            </w:r>
          </w:p>
          <w:p w14:paraId="766F818D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收貨人電話</w:t>
            </w:r>
          </w:p>
          <w:p w14:paraId="2EC9FC7A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收貨人郵遞區號</w:t>
            </w:r>
          </w:p>
          <w:p w14:paraId="15E7B0B6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收貨人地址</w:t>
            </w:r>
          </w:p>
          <w:p w14:paraId="7472E82B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出車日期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741A058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檢疫日期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B1515F" w14:textId="77777777" w:rsidR="001A2822" w:rsidRPr="00D937A0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抵達機場</w:t>
            </w:r>
          </w:p>
          <w:p w14:paraId="4C8B77A9" w14:textId="1A6DD982" w:rsidR="001A282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訂單備註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客人看的到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033E110B" w14:textId="7519614F" w:rsidR="00D937A0" w:rsidRPr="00550CC4" w:rsidRDefault="00D937A0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訂單備註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只顯示於後台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D7A798B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下一步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E959997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連到【編輯訂單】頁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323CBA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3E50839D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1D5E1EC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48E3F0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5D59CA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004A4792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A84D75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檢疫日期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FB05BCC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出貨日期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BBE5E40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開始日期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1329F7B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結束日期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E1D108A" w14:textId="77777777" w:rsidR="001A2822" w:rsidRPr="00D937A0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未讀訊息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按鈕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6C107CAF" w14:textId="13112BBA" w:rsidR="001A2822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C7339F" w14:textId="1EC928AD" w:rsidR="00D937A0" w:rsidRPr="00D937A0" w:rsidRDefault="00D937A0" w:rsidP="00D937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匯入</w:t>
            </w:r>
          </w:p>
          <w:p w14:paraId="4F8C3DD5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匯出報表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2D02BF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23CF4895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</w:p>
          <w:p w14:paraId="622044E2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</w:p>
          <w:p w14:paraId="0AFF7A41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</w:p>
          <w:p w14:paraId="0601D586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會員名稱</w:t>
            </w:r>
          </w:p>
          <w:p w14:paraId="0F693B37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</w:p>
          <w:p w14:paraId="53117609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收貨人姓名</w:t>
            </w:r>
          </w:p>
          <w:p w14:paraId="5FEA14EE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</w:p>
          <w:p w14:paraId="3231CA40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業務員</w:t>
            </w:r>
          </w:p>
          <w:p w14:paraId="3B28C048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25656B7D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ED97260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連至【編輯訂單】頁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05B028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7043BBDB" w14:textId="3120285E" w:rsidR="001A2822" w:rsidRDefault="001A2822" w:rsidP="00D937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此欄需再規劃</w:t>
            </w:r>
          </w:p>
          <w:p w14:paraId="5A94A750" w14:textId="3C75FB1D" w:rsidR="00D937A0" w:rsidRDefault="00D937A0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意向單處理中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</w:p>
          <w:p w14:paraId="1B6E1BE9" w14:textId="4D4F4533" w:rsidR="00D937A0" w:rsidRPr="00D937A0" w:rsidRDefault="00D937A0" w:rsidP="00CC0EAA">
            <w:pPr>
              <w:pStyle w:val="a8"/>
              <w:numPr>
                <w:ilvl w:val="0"/>
                <w:numId w:val="2"/>
              </w:numPr>
              <w:ind w:leftChars="0" w:left="59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21EF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沒有標籤</w:t>
            </w:r>
          </w:p>
          <w:p w14:paraId="6A317223" w14:textId="77777777" w:rsidR="00D937A0" w:rsidRPr="00184509" w:rsidRDefault="00D937A0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訂單成立：</w:t>
            </w:r>
          </w:p>
          <w:p w14:paraId="05F4A746" w14:textId="77777777" w:rsidR="00D937A0" w:rsidRPr="00184509" w:rsidRDefault="00D937A0" w:rsidP="00CC0EAA">
            <w:pPr>
              <w:pStyle w:val="a8"/>
              <w:numPr>
                <w:ilvl w:val="0"/>
                <w:numId w:val="21"/>
              </w:numPr>
              <w:ind w:leftChars="0" w:left="59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標籤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分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AB</w:t>
            </w:r>
            <w:r w:rsidRPr="0018450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區編號，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依商品上架的備貨場區分，前後台需一致且編好後不可再變動。</w:t>
            </w:r>
          </w:p>
          <w:p w14:paraId="39B97AFC" w14:textId="013164C2" w:rsidR="00D937A0" w:rsidRPr="00D937A0" w:rsidRDefault="00D937A0" w:rsidP="00CC0EAA">
            <w:pPr>
              <w:pStyle w:val="a8"/>
              <w:numPr>
                <w:ilvl w:val="0"/>
                <w:numId w:val="21"/>
              </w:numPr>
              <w:ind w:leftChars="0" w:left="59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標籤排序先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排序完再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184509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19B42D9F" w14:textId="69E30F8E" w:rsidR="001A2822" w:rsidRPr="00D937A0" w:rsidRDefault="001A2822" w:rsidP="00D937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6E110" w14:textId="6BA1A4D9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依單品設定折扣，商品上架時要可調整。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折扣修改位置需再規劃。</w:t>
            </w:r>
            <w:r w:rsidR="00D937A0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預設套用全站折扣，訂單內可單品修改折扣</w:t>
            </w:r>
          </w:p>
          <w:p w14:paraId="2A34F469" w14:textId="77777777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單品後面提供備註欄位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方便業務備註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要花梗、打折之類的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…)</w:t>
            </w:r>
          </w:p>
          <w:p w14:paraId="4C913291" w14:textId="77777777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商品自動代入數量折扣，可再做修改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794DB705" w14:textId="77777777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可自訂新增品項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只存在在這張訂單，不會建立商品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 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35732C8F" w14:textId="4A1F8855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訂單明細、</w:t>
            </w:r>
            <w:r w:rsidR="00D937A0">
              <w:rPr>
                <w:rFonts w:ascii="Times New Roman" w:hAnsi="Times New Roman" w:cs="Times New Roman" w:hint="eastAsia"/>
                <w:sz w:val="20"/>
                <w:szCs w:val="20"/>
              </w:rPr>
              <w:t>備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貨單、出貨單匯出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，可自訂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/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調整格式。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→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自訂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/</w:t>
            </w: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調整需再規劃。</w:t>
            </w:r>
          </w:p>
          <w:p w14:paraId="454A74D3" w14:textId="6C3D766D" w:rsidR="00D937A0" w:rsidRDefault="00D937A0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列印訂單</w:t>
            </w:r>
          </w:p>
          <w:p w14:paraId="1E81399A" w14:textId="13E4A2E9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後台代客下單。</w:t>
            </w:r>
          </w:p>
          <w:p w14:paraId="5E8B7FA4" w14:textId="0751561E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可依會員類別給不同折扣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國外批發客人套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株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折、國內批發客人套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株以上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折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  <w:r w:rsidR="00D937A0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全站折扣可設定一組國外批發、一組國內批發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會員下單時，依會員類別套用，請額外報價</w:t>
            </w:r>
          </w:p>
          <w:p w14:paraId="28ACA759" w14:textId="31AFD1BA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訂單編號：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R/W</w:t>
            </w:r>
            <w:r w:rsidR="00D937A0"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年月日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(6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碼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流水號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(5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碼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兩碼亂碼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方便業務找單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零售訂單開頭為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R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，批發訂單開頭為</w:t>
            </w:r>
            <w:r w:rsidR="00D937A0"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W</w:t>
            </w:r>
          </w:p>
          <w:p w14:paraId="029CC2F9" w14:textId="77777777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可篩選有未讀訊息的項目。</w:t>
            </w:r>
          </w:p>
          <w:p w14:paraId="52F0826D" w14:textId="77777777" w:rsidR="001A2822" w:rsidRP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欄寬調整適當。</w:t>
            </w:r>
          </w:p>
          <w:p w14:paraId="2938B125" w14:textId="77777777" w:rsidR="00D937A0" w:rsidRDefault="001A2822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匯入訂單</w:t>
            </w:r>
          </w:p>
          <w:p w14:paraId="76542EE8" w14:textId="77777777" w:rsidR="00D937A0" w:rsidRDefault="00D937A0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業務員依會員管理設定。訪客</w:t>
            </w:r>
            <w:r w:rsidRPr="00D937A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/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未設定業務員的會員，依訂單出貨國家預設業務員</w:t>
            </w:r>
            <w:r w:rsidRPr="00D937A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: 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台灣的預設為國內業務主管，其他國家的預設為國外業務主管。</w:t>
            </w:r>
          </w:p>
          <w:p w14:paraId="6FC883BC" w14:textId="049A4F2C" w:rsidR="00D937A0" w:rsidRPr="00D937A0" w:rsidRDefault="00D937A0" w:rsidP="00CC0EAA">
            <w:pPr>
              <w:pStyle w:val="a8"/>
              <w:numPr>
                <w:ilvl w:val="0"/>
                <w:numId w:val="2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業務員</w:t>
            </w:r>
            <w:r w:rsidRPr="00D937A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=</w:t>
            </w:r>
            <w:r w:rsidRPr="00D937A0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所有後台帳號</w:t>
            </w:r>
          </w:p>
        </w:tc>
      </w:tr>
      <w:tr w:rsidR="00821EA7" w:rsidRPr="00B84992" w14:paraId="5C648133" w14:textId="77777777" w:rsidTr="00F724BC">
        <w:trPr>
          <w:trHeight w:val="4243"/>
        </w:trPr>
        <w:tc>
          <w:tcPr>
            <w:tcW w:w="1696" w:type="dxa"/>
          </w:tcPr>
          <w:p w14:paraId="18B1F120" w14:textId="77777777" w:rsidR="001A2822" w:rsidRPr="002D6965" w:rsidRDefault="0022149E" w:rsidP="0013794E">
            <w:pPr>
              <w:rPr>
                <w:ins w:id="1" w:author="user" w:date="2022-02-23T12:24:00Z"/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ins w:id="2" w:author="user" w:date="2022-02-23T12:24:00Z">
              <w:r w:rsidRPr="002D6965">
                <w:rPr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lastRenderedPageBreak/>
                <w:t>零售</w:t>
              </w:r>
              <w:r w:rsidR="001A2822" w:rsidRPr="002D6965">
                <w:rPr>
                  <w:rFonts w:ascii="Times New Roman" w:hAnsi="Times New Roman" w:cs="Times New Roman"/>
                  <w:sz w:val="20"/>
                  <w:szCs w:val="20"/>
                  <w:highlight w:val="cyan"/>
                </w:rPr>
                <w:t>訂單管理</w:t>
              </w:r>
              <w:r w:rsidR="001A2822" w:rsidRPr="002D6965">
                <w:rPr>
                  <w:rFonts w:ascii="Times New Roman" w:hAnsi="Times New Roman" w:cs="Times New Roman"/>
                  <w:sz w:val="20"/>
                  <w:szCs w:val="20"/>
                  <w:highlight w:val="cyan"/>
                </w:rPr>
                <w:t>-</w:t>
              </w:r>
              <w:r w:rsidR="001A2822" w:rsidRPr="002D6965">
                <w:rPr>
                  <w:rFonts w:ascii="Times New Roman" w:hAnsi="Times New Roman" w:cs="Times New Roman"/>
                  <w:sz w:val="20"/>
                  <w:szCs w:val="20"/>
                  <w:highlight w:val="cyan"/>
                </w:rPr>
                <w:t>訂單作業</w:t>
              </w:r>
              <w:r w:rsidR="001A2822" w:rsidRPr="002D6965">
                <w:rPr>
                  <w:rFonts w:ascii="Times New Roman" w:hAnsi="Times New Roman" w:cs="Times New Roman"/>
                  <w:sz w:val="20"/>
                  <w:szCs w:val="20"/>
                  <w:highlight w:val="cyan"/>
                </w:rPr>
                <w:t>-</w:t>
              </w:r>
              <w:r w:rsidR="001A2822" w:rsidRPr="002D6965">
                <w:rPr>
                  <w:rFonts w:ascii="Times New Roman" w:hAnsi="Times New Roman" w:cs="Times New Roman"/>
                  <w:sz w:val="20"/>
                  <w:szCs w:val="20"/>
                  <w:highlight w:val="cyan"/>
                </w:rPr>
                <w:t>編輯訂單頁</w:t>
              </w:r>
            </w:ins>
          </w:p>
          <w:p w14:paraId="2094ADBC" w14:textId="73FA0DC6" w:rsidR="0022149E" w:rsidRPr="00B84992" w:rsidRDefault="0022149E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" w:author="user" w:date="2022-02-23T12:24:00Z">
              <w:r w:rsidRPr="002D6965">
                <w:rPr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t>批發</w:t>
              </w:r>
            </w:ins>
            <w:r w:rsidRPr="002D696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訂單管理</w:t>
            </w:r>
            <w:r w:rsidRPr="002D696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  <w:r w:rsidRPr="002D696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訂單作業</w:t>
            </w:r>
            <w:r w:rsidRPr="002D696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</w:t>
            </w:r>
            <w:r w:rsidRPr="002D6965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編輯訂單頁</w:t>
            </w:r>
          </w:p>
        </w:tc>
        <w:tc>
          <w:tcPr>
            <w:tcW w:w="1276" w:type="dxa"/>
          </w:tcPr>
          <w:p w14:paraId="02D9BE79" w14:textId="77777777" w:rsidR="001A2822" w:rsidRPr="00B8499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46D23E07" w14:textId="2C848E76" w:rsidR="001A2822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複製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訂單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45A0BD2" w14:textId="38EF0BCD" w:rsidR="00160B92" w:rsidRPr="00160B92" w:rsidRDefault="00160B92" w:rsidP="0013794E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合併訂單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29EF07DF" w14:textId="77777777" w:rsidR="00160B92" w:rsidRDefault="00160B9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拆開訂單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42C8E40" w14:textId="34A49B85" w:rsidR="00160B92" w:rsidRPr="00550CC4" w:rsidRDefault="00160B9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訂單作廢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A26DE2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訂單資訊</w:t>
            </w:r>
          </w:p>
          <w:p w14:paraId="7DFE45A1" w14:textId="4435255B" w:rsidR="001A2822" w:rsidRPr="00160B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編輯訂單</w:t>
            </w:r>
          </w:p>
          <w:p w14:paraId="1EC22D92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業務人員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5B0C17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1EB7DDC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24840E8" w14:textId="6F88D765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BC1F3F" w14:textId="708AEAD1" w:rsidR="00160B92" w:rsidRPr="00160B92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會員類別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不可更改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18EED1E9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會員名稱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F79204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A96A09" w14:textId="3ECA3B87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會員帳號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5A7E1D" w14:textId="6B1F23AA" w:rsidR="00160B92" w:rsidRPr="00160B92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聯絡信箱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不可更改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5E55B927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收貨人姓名</w:t>
            </w:r>
          </w:p>
          <w:p w14:paraId="19ACFDDD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收貨人國家</w:t>
            </w:r>
          </w:p>
          <w:p w14:paraId="1C93C1F5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收貨人電話</w:t>
            </w:r>
          </w:p>
          <w:p w14:paraId="6B849018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收貨人郵遞區號</w:t>
            </w:r>
          </w:p>
          <w:p w14:paraId="5798DC7B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收貨人地址</w:t>
            </w:r>
          </w:p>
          <w:p w14:paraId="1E4F4CF4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出車日期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347E031" w14:textId="6AB6B00C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檢疫日期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D8C9D77" w14:textId="038A2B51" w:rsidR="00232E80" w:rsidRPr="002D6965" w:rsidRDefault="00232E80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ins w:id="4" w:author="user" w:date="2022-02-23T12:24:00Z"/>
                <w:rFonts w:ascii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ins w:id="5" w:author="user" w:date="2022-02-23T12:24:00Z">
              <w:r w:rsidRPr="002D6965">
                <w:rPr>
                  <w:rFonts w:ascii="Times New Roman" w:hAnsi="Times New Roman" w:cs="Times New Roman" w:hint="eastAsia"/>
                  <w:color w:val="FF0000"/>
                  <w:sz w:val="20"/>
                  <w:szCs w:val="20"/>
                  <w:highlight w:val="cyan"/>
                </w:rPr>
                <w:t>出貨場區</w:t>
              </w:r>
            </w:ins>
          </w:p>
          <w:p w14:paraId="57709071" w14:textId="77777777" w:rsidR="001A2822" w:rsidRPr="00160B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抵達機場</w:t>
            </w:r>
          </w:p>
          <w:p w14:paraId="01CD7833" w14:textId="020C9A8F" w:rsidR="00160B9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訂單備註</w:t>
            </w:r>
            <w:r w:rsidR="00160B92"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160B92"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客人看的到</w:t>
            </w:r>
            <w:r w:rsidR="00160B92"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89206FD" w14:textId="098381AE" w:rsidR="00160B92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訂單備註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只顯示於後台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4B02E331" w14:textId="796A65BA" w:rsidR="00160B92" w:rsidRPr="00160B92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/>
                <w:sz w:val="20"/>
                <w:szCs w:val="20"/>
              </w:rPr>
              <w:t>列印訂單</w:t>
            </w:r>
            <w:r w:rsidRPr="00160B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160B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1B25C64" w14:textId="11C7B776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匯出訂單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D5D34E" w14:textId="44EB73E1" w:rsidR="00160B92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匯出備貨單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73E50BC3" w14:textId="50366C89" w:rsidR="00160B92" w:rsidRPr="00550CC4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匯出出貨單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按鈕</w:t>
            </w:r>
            <w:r w:rsidRPr="00160B9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028F3090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46BBAF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169B0B56" w14:textId="790D2450" w:rsidR="001A2822" w:rsidRPr="00550CC4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檢疫類別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標籤、學名、中文名、尺寸、</w:t>
            </w:r>
            <w:r w:rsidR="001A2822"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上架區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、單價、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單位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價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備註、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意向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數量、折扣、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折後單價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備貨數量、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單品小計、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業務備註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庫存數量</w:t>
            </w:r>
          </w:p>
          <w:p w14:paraId="550E95CB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訂單小計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956563" w14:textId="77777777" w:rsidR="001A2822" w:rsidRPr="00160B9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+</w:t>
            </w: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其他費用</w:t>
            </w: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可更改</w:t>
            </w:r>
            <w:r w:rsidRPr="00160B9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1D5F5C3C" w14:textId="238FC32C" w:rsidR="001A282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購物金</w:t>
            </w:r>
          </w:p>
          <w:p w14:paraId="5D3F332B" w14:textId="11690A97" w:rsidR="00160B92" w:rsidRDefault="00160B9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運費</w:t>
            </w:r>
          </w:p>
          <w:p w14:paraId="05C80B05" w14:textId="5301100F" w:rsidR="00160B92" w:rsidRDefault="00160B9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檢疫費</w:t>
            </w:r>
          </w:p>
          <w:p w14:paraId="6AD1FB0B" w14:textId="1D8A6F2C" w:rsidR="00160B92" w:rsidRDefault="00160B9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拖鞋蘭文件費</w:t>
            </w:r>
          </w:p>
          <w:p w14:paraId="3A558A16" w14:textId="43860F9C" w:rsidR="00160B92" w:rsidRPr="00160B92" w:rsidRDefault="00160B9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匯款手續費</w:t>
            </w:r>
          </w:p>
          <w:p w14:paraId="6E623865" w14:textId="4C0523C1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應</w:t>
            </w:r>
            <w:r w:rsidR="00160B92">
              <w:rPr>
                <w:rFonts w:ascii="Times New Roman" w:hAnsi="Times New Roman" w:cs="Times New Roman"/>
                <w:sz w:val="20"/>
                <w:szCs w:val="20"/>
              </w:rPr>
              <w:t>收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金額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91A6949" w14:textId="03148EFB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外幣匯率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45F342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外幣總計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1E75F" w14:textId="77777777" w:rsidR="001A2822" w:rsidRPr="00550CC4" w:rsidRDefault="001A282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商品資訊</w:t>
            </w:r>
          </w:p>
          <w:p w14:paraId="7365EA6B" w14:textId="7F1B963D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資訊摘要</w:t>
            </w:r>
          </w:p>
          <w:p w14:paraId="27DF12F1" w14:textId="09289265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業務人員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不可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3E67BFF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訂單編號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C2FB450" w14:textId="1A1DCC68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訂單狀態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4377AD7" w14:textId="3065097C" w:rsidR="00160B92" w:rsidRPr="00550CC4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會員名稱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不可更改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D253043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6B953F4" w14:textId="20B65569" w:rsidR="001A2822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</w:t>
            </w:r>
            <w:r w:rsidR="00160B92">
              <w:rPr>
                <w:rFonts w:ascii="Times New Roman" w:hAnsi="Times New Roman" w:cs="Times New Roman" w:hint="eastAsia"/>
                <w:sz w:val="20"/>
                <w:szCs w:val="20"/>
              </w:rPr>
              <w:t>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F76827" w14:textId="5DB20B57" w:rsidR="00160B92" w:rsidRPr="00550CC4" w:rsidRDefault="00160B9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會員類別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不可更改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ED69AC6" w14:textId="76BD0330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="00160B92"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品種庫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9FC5D52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筆</w:t>
            </w:r>
          </w:p>
          <w:p w14:paraId="5194DFE4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575E0425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4CD1E2DF" w14:textId="77777777" w:rsidR="001A2822" w:rsidRPr="00550CC4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品種代碼</w:t>
            </w:r>
          </w:p>
          <w:p w14:paraId="2AF96047" w14:textId="77777777" w:rsidR="001A2822" w:rsidRPr="00550CC4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</w:p>
          <w:p w14:paraId="3BEF4069" w14:textId="77777777" w:rsidR="001A2822" w:rsidRPr="00550CC4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</w:p>
          <w:p w14:paraId="6486D3F5" w14:textId="77777777" w:rsidR="001A2822" w:rsidRPr="00550CC4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237E59B6" w14:textId="105DF157" w:rsidR="001A2822" w:rsidRDefault="001A2822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005EFC" w14:textId="5EFA2020" w:rsidR="00160B92" w:rsidRPr="00160B92" w:rsidRDefault="00985332" w:rsidP="00CC0EAA">
            <w:pPr>
              <w:pStyle w:val="a8"/>
              <w:numPr>
                <w:ilvl w:val="0"/>
                <w:numId w:val="29"/>
              </w:numPr>
              <w:ind w:leftChars="0" w:left="1451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選擇商品尺寸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hyperlink r:id="rId17" w:history="1">
              <w:r w:rsidRPr="00985332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</w:rPr>
                <w:t>模擬畫面</w:t>
              </w:r>
            </w:hyperlink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  <w:p w14:paraId="414470AF" w14:textId="77777777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  <w:p w14:paraId="2A7A43B8" w14:textId="56CF6DB2" w:rsidR="00160B92" w:rsidRPr="00160B92" w:rsidRDefault="00160B9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新增自訂商品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160B9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9A3D40B" w14:textId="3187516E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D0AAE79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19D325A6" w14:textId="4560CE02" w:rsidR="008D1547" w:rsidRPr="008D1547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移除、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檢疫類別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標籤、學名、中文名、尺寸、</w:t>
            </w:r>
            <w:r w:rsidRPr="00985332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上架區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、單價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單位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85332">
              <w:rPr>
                <w:rFonts w:ascii="Times New Roman" w:hAnsi="Times New Roman" w:cs="Times New Roman" w:hint="eastAsia"/>
                <w:sz w:val="20"/>
                <w:szCs w:val="20"/>
              </w:rPr>
              <w:t>、單</w:t>
            </w:r>
            <w:r w:rsidR="00985332">
              <w:rPr>
                <w:rFonts w:ascii="Times New Roman" w:hAnsi="Times New Roman" w:cs="Times New Roman"/>
                <w:sz w:val="20"/>
                <w:szCs w:val="20"/>
              </w:rPr>
              <w:t>價備註、意向</w:t>
            </w:r>
            <w:r w:rsidRPr="00985332">
              <w:rPr>
                <w:rFonts w:ascii="Times New Roman" w:hAnsi="Times New Roman" w:cs="Times New Roman"/>
                <w:sz w:val="20"/>
                <w:szCs w:val="20"/>
              </w:rPr>
              <w:t>數量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85332">
              <w:rPr>
                <w:rFonts w:ascii="Times New Roman" w:hAnsi="Times New Roman" w:cs="Times New Roman"/>
                <w:sz w:val="20"/>
                <w:szCs w:val="20"/>
              </w:rPr>
              <w:t>、折扣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8533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="00985332" w:rsidRPr="0098533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折後單價</w:t>
            </w:r>
            <w:r w:rsidRPr="00985332">
              <w:rPr>
                <w:rFonts w:ascii="Times New Roman" w:hAnsi="Times New Roman" w:cs="Times New Roman"/>
                <w:sz w:val="20"/>
                <w:szCs w:val="20"/>
              </w:rPr>
              <w:t>、備貨數量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85332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 w:rsidR="00985332">
              <w:rPr>
                <w:rFonts w:ascii="Times New Roman" w:hAnsi="Times New Roman" w:cs="Times New Roman" w:hint="eastAsia"/>
                <w:sz w:val="20"/>
                <w:szCs w:val="20"/>
              </w:rPr>
              <w:t>單品小計、業務備註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</w:rPr>
              <w:t>、庫存場區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9669B0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訂單小計</w:t>
            </w:r>
          </w:p>
          <w:p w14:paraId="24614228" w14:textId="77777777" w:rsidR="001A2822" w:rsidRPr="008D1547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+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其他費用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可更改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4233BB5E" w14:textId="3FF8552D" w:rsidR="001A2822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購物金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="008D1547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E8719F" w14:textId="5BD50987" w:rsidR="008D1547" w:rsidRDefault="008D1547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運費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可更改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16DB6F2A" w14:textId="658B32FD" w:rsidR="008D1547" w:rsidRDefault="008D1547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檢疫費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可更改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282FF2B2" w14:textId="36143F59" w:rsidR="008D1547" w:rsidRDefault="008D1547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拖鞋蘭文件費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可更改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41CF00AA" w14:textId="41C213CC" w:rsidR="008D1547" w:rsidRPr="00550CC4" w:rsidRDefault="008D1547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匯款手續費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可更改</w:t>
            </w:r>
            <w:r w:rsidRPr="008D154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  <w:p w14:paraId="61F24E5A" w14:textId="44A25018" w:rsidR="008D1547" w:rsidRDefault="008D1547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新增費用</w:t>
            </w: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5A7DFE3" w14:textId="5A574B58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應收帳款</w:t>
            </w:r>
          </w:p>
          <w:p w14:paraId="2444E008" w14:textId="3FC03AE9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外幣匯率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536136" w14:textId="56DA73F5" w:rsidR="001A2822" w:rsidRPr="00550CC4" w:rsidRDefault="001A2822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幣別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1547"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下拉選</w:t>
            </w:r>
            <w:r w:rsidR="008D1547" w:rsidRPr="008D1547">
              <w:rPr>
                <w:rFonts w:ascii="Times New Roman" w:hAnsi="Times New Roman" w:cs="Times New Roman" w:hint="eastAsia"/>
                <w:strike/>
                <w:sz w:val="20"/>
                <w:szCs w:val="20"/>
                <w:highlight w:val="cyan"/>
              </w:rPr>
              <w:t>單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文字欄位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C500F9" w14:textId="29BF4286" w:rsidR="001A2822" w:rsidRPr="008D1547" w:rsidRDefault="001A2822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幣別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台幣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、美金、日元、歐元</w:t>
            </w:r>
          </w:p>
          <w:p w14:paraId="2967E9CB" w14:textId="37A3207A" w:rsidR="008D1547" w:rsidRPr="008D1547" w:rsidRDefault="008D1547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匯率</w:t>
            </w:r>
          </w:p>
          <w:p w14:paraId="7EC33EAD" w14:textId="77777777" w:rsidR="001A2822" w:rsidRPr="00550CC4" w:rsidRDefault="001A2822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外幣總計</w:t>
            </w:r>
          </w:p>
          <w:p w14:paraId="23485FB8" w14:textId="459ED7DA" w:rsidR="001A2822" w:rsidRPr="00550CC4" w:rsidRDefault="00160B9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訂單修改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紀錄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8CECD6" w14:textId="091BA9FC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客服紀錄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連到客服記錄管理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7B66A328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最後更新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2B8E386F" w14:textId="62801925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訂單狀態由業務手動不鎖死、可逆轉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D154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出貨前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到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結案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都能修改訂單商品、數量、其他費用、收件人資訊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…)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  <w:p w14:paraId="0A17BA64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訂單皆須由業務確認後成立。</w:t>
            </w:r>
          </w:p>
          <w:p w14:paraId="4B564D6B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訂單的收件人資料、商品明細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數量、折扣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後台需可修改。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折扣修改位置需再規劃。</w:t>
            </w:r>
          </w:p>
          <w:p w14:paraId="48E4D976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打標標籤：在訂單流程裡的訂單成立後產生。</w:t>
            </w:r>
          </w:p>
          <w:p w14:paraId="0E776AAC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單品後面提供備註欄位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方便業務備註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要花梗、打折之類的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…)</w:t>
            </w:r>
          </w:p>
          <w:p w14:paraId="1644040E" w14:textId="34D1BB6A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商品自動代入數量折扣，可再做修改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  <w:r w:rsidR="008D1547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預設套用全站折扣，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訂單內可單品修改折扣</w:t>
            </w:r>
          </w:p>
          <w:p w14:paraId="4A5C5012" w14:textId="1DF29C06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購物金預設</w:t>
            </w:r>
            <w:r w:rsidR="008D1547" w:rsidRPr="008D154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全額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代入，但可修改。</w:t>
            </w:r>
          </w:p>
          <w:p w14:paraId="5278AB37" w14:textId="55DE3A5D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訂單總金額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【植株總金額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其他費用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1(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運費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其他費用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2(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檢疫費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其他費用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3(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申請拖鞋蘭費用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其他費用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4(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匯款平台手續費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)+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購物金】。</w:t>
            </w:r>
            <w:r w:rsidR="008D1547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可新增其他費用，費用名稱自訂</w:t>
            </w:r>
          </w:p>
          <w:p w14:paraId="7A4D2D4D" w14:textId="21BFB2A4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新增匯率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前後台都要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需統一到相關頁面。</w:t>
            </w:r>
            <w:r w:rsidR="008D1547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幣別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文字欄位；匯率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數字欄位</w:t>
            </w:r>
          </w:p>
          <w:p w14:paraId="7DCFD862" w14:textId="29DF81D8" w:rsidR="001A2822" w:rsidRPr="000A1AD3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可合併訂單</w:t>
            </w:r>
            <w:r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→</w:t>
            </w:r>
            <w:r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需再規劃。</w:t>
            </w:r>
            <w:r w:rsidR="008D1547"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sym w:font="Wingdings" w:char="F0E8"/>
            </w:r>
            <w:r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詳細說明見</w:t>
            </w:r>
            <w:hyperlink r:id="rId18" w:history="1">
              <w:r w:rsidR="008D1547" w:rsidRPr="000A1AD3">
                <w:rPr>
                  <w:rStyle w:val="af"/>
                  <w:rFonts w:ascii="Times New Roman" w:hAnsi="Times New Roman" w:cs="Times New Roman"/>
                  <w:sz w:val="20"/>
                  <w:szCs w:val="20"/>
                  <w:highlight w:val="lightGray"/>
                </w:rPr>
                <w:t>模擬畫面</w:t>
              </w:r>
            </w:hyperlink>
          </w:p>
          <w:p w14:paraId="29AD19B8" w14:textId="30CD1D4F" w:rsidR="001A2822" w:rsidRPr="000A1AD3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0A1AD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可拆開訂單，詳細說明見</w:t>
            </w:r>
            <w:hyperlink r:id="rId19" w:history="1">
              <w:r w:rsidR="008D1547" w:rsidRPr="000A1AD3">
                <w:rPr>
                  <w:rStyle w:val="af"/>
                  <w:rFonts w:ascii="Times New Roman" w:hAnsi="Times New Roman" w:cs="Times New Roman"/>
                  <w:sz w:val="20"/>
                  <w:szCs w:val="20"/>
                  <w:highlight w:val="lightGray"/>
                </w:rPr>
                <w:t>模擬畫面</w:t>
              </w:r>
            </w:hyperlink>
          </w:p>
          <w:p w14:paraId="70C073E5" w14:textId="1F47BA4E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「</w:t>
            </w:r>
            <w:r w:rsidR="008D1547">
              <w:rPr>
                <w:rFonts w:ascii="Times New Roman" w:hAnsi="Times New Roman" w:cs="Times New Roman" w:hint="eastAsia"/>
                <w:sz w:val="20"/>
                <w:szCs w:val="20"/>
              </w:rPr>
              <w:t>訂單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狀態」只是顯示給客人看目前狀態，不限制任何訂單編輯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 xml:space="preserve">(ex. 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訂單數量、物流資訊、運費、折扣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…)</w:t>
            </w:r>
          </w:p>
          <w:p w14:paraId="222B000B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訂單狀態：業務可手動變更</w:t>
            </w:r>
          </w:p>
          <w:p w14:paraId="66AD768B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訂單狀態：可逆轉狀態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27A99674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各種給不同人員看的備註欄位：訂單備註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客人看的到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、訂單備註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只顯示在後台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)→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需統一到相關頁面。</w:t>
            </w:r>
          </w:p>
          <w:p w14:paraId="2FFD9F75" w14:textId="77777777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訂單裡的單價需要可以修改，保留修改紀錄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2FDB11A3" w14:textId="51FE07CD" w:rsidR="001A2822" w:rsidRPr="00D937A0" w:rsidRDefault="001A2822" w:rsidP="00CC0EAA">
            <w:pPr>
              <w:pStyle w:val="a8"/>
              <w:numPr>
                <w:ilvl w:val="0"/>
                <w:numId w:val="28"/>
              </w:numPr>
              <w:ind w:leftChars="0" w:left="173" w:hanging="194"/>
              <w:rPr>
                <w:rFonts w:ascii="Times New Roman" w:hAnsi="Times New Roman" w:cs="Times New Roman"/>
                <w:sz w:val="20"/>
                <w:szCs w:val="20"/>
              </w:rPr>
            </w:pP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可新增商品</w:t>
            </w:r>
            <w:r w:rsidR="00175CDB" w:rsidRPr="00175CD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175CDB" w:rsidRPr="00175CD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修改或新增不影響品種庫，只存在該訂單</w:t>
            </w:r>
            <w:r w:rsidR="00175CDB" w:rsidRPr="00175CD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D937A0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</w:p>
          <w:p w14:paraId="024074A8" w14:textId="4B68E662" w:rsidR="001A2822" w:rsidRPr="00550CC4" w:rsidRDefault="001A2822" w:rsidP="00CC0EAA">
            <w:pPr>
              <w:pStyle w:val="a8"/>
              <w:numPr>
                <w:ilvl w:val="0"/>
                <w:numId w:val="10"/>
              </w:numPr>
              <w:ind w:leftChars="0" w:left="315" w:hanging="182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="00175CDB">
              <w:rPr>
                <w:rFonts w:ascii="Times New Roman" w:hAnsi="Times New Roman" w:cs="Times New Roman" w:hint="eastAsia"/>
                <w:sz w:val="20"/>
                <w:szCs w:val="20"/>
              </w:rPr>
              <w:t>品種庫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="00175CDB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175CDB">
              <w:rPr>
                <w:rFonts w:ascii="Times New Roman" w:hAnsi="Times New Roman" w:cs="Times New Roman" w:hint="eastAsia"/>
                <w:sz w:val="20"/>
                <w:szCs w:val="20"/>
              </w:rPr>
              <w:t>已上架</w:t>
            </w:r>
            <w:r w:rsidR="00175CDB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：自動帶入上架資料</w:t>
            </w:r>
          </w:p>
          <w:p w14:paraId="7DC80DB8" w14:textId="1AE9E533" w:rsidR="001A2822" w:rsidRPr="00550CC4" w:rsidRDefault="00175CDB" w:rsidP="00CC0EAA">
            <w:pPr>
              <w:pStyle w:val="a8"/>
              <w:numPr>
                <w:ilvl w:val="0"/>
                <w:numId w:val="10"/>
              </w:numPr>
              <w:ind w:leftChars="0" w:left="315" w:hanging="18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品種庫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未上架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：業務選擇品種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，尺寸、備貨場區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由業務填入</w:t>
            </w:r>
          </w:p>
          <w:p w14:paraId="7EC350FD" w14:textId="77777777" w:rsidR="001A2822" w:rsidRPr="00550CC4" w:rsidRDefault="001A2822" w:rsidP="00CC0EAA">
            <w:pPr>
              <w:pStyle w:val="a8"/>
              <w:numPr>
                <w:ilvl w:val="0"/>
                <w:numId w:val="10"/>
              </w:numPr>
              <w:ind w:leftChars="0" w:left="315" w:hanging="182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新增自訂商品：學名、中文名、尺寸、備貨場區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都由業務填入，不會在品種庫新增商品，只存在在該訂單</w:t>
            </w:r>
          </w:p>
          <w:p w14:paraId="3A7037A7" w14:textId="0F2C5FCA" w:rsidR="00665DEA" w:rsidRPr="00665DEA" w:rsidRDefault="00175CDB" w:rsidP="00CC0EAA">
            <w:pPr>
              <w:pStyle w:val="a8"/>
              <w:numPr>
                <w:ilvl w:val="0"/>
                <w:numId w:val="30"/>
              </w:numPr>
              <w:ind w:leftChars="0" w:left="173" w:hanging="173"/>
              <w:rPr>
                <w:rFonts w:ascii="Times New Roman" w:hAnsi="Times New Roman" w:cs="Times New Roman"/>
                <w:sz w:val="20"/>
                <w:szCs w:val="20"/>
              </w:rPr>
            </w:pPr>
            <w:r w:rsidRPr="00665DE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訂單內同品項商品顯示綠點</w:t>
            </w:r>
            <w:r w:rsidRPr="00175CDB">
              <w:rPr>
                <w:noProof/>
                <w:highlight w:val="cyan"/>
              </w:rPr>
              <w:drawing>
                <wp:inline distT="0" distB="0" distL="0" distR="0" wp14:anchorId="52134582" wp14:editId="7F4C28B9">
                  <wp:extent cx="128889" cy="123285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0" cy="12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5DE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，方便業務確認。</w:t>
            </w:r>
            <w:r w:rsidRPr="00665DE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65DE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同品項商品</w:t>
            </w:r>
            <w:r w:rsidRPr="00665DE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Pr="00665DE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「檢疫類別、學名、中文名、尺寸、單價、單位」都一樣的商品</w:t>
            </w:r>
          </w:p>
          <w:p w14:paraId="062E93BC" w14:textId="77777777" w:rsidR="00175CDB" w:rsidRPr="00550CC4" w:rsidRDefault="00175CDB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DE373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此欄需再規劃</w:t>
            </w:r>
          </w:p>
          <w:p w14:paraId="396BA186" w14:textId="77777777" w:rsidR="001A2822" w:rsidRPr="00550CC4" w:rsidRDefault="001A2822" w:rsidP="00137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新增訂單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商品明細：</w:t>
            </w:r>
          </w:p>
          <w:p w14:paraId="71205723" w14:textId="77777777" w:rsidR="001A2822" w:rsidRPr="00550CC4" w:rsidRDefault="001A2822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檢疫類別：帶入商品管理預設，可在訂單內修改不影響商品資料</w:t>
            </w:r>
          </w:p>
          <w:p w14:paraId="00BBC22B" w14:textId="1DF2489C" w:rsidR="001A2822" w:rsidRPr="00550CC4" w:rsidRDefault="001A2822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標籤：依商品上架備貨場區分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A,B</w:t>
            </w:r>
            <w:r w:rsidR="00175CD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，再排編號，前後台須一致，編好編號後不再異動</w:t>
            </w:r>
          </w:p>
          <w:p w14:paraId="3E14A731" w14:textId="646184DD" w:rsidR="001A2822" w:rsidRPr="00550CC4" w:rsidRDefault="00175CDB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意向</w:t>
            </w:r>
            <w:r w:rsidR="001A2822" w:rsidRPr="00550CC4">
              <w:rPr>
                <w:rFonts w:ascii="Times New Roman" w:hAnsi="Times New Roman" w:cs="Times New Roman"/>
                <w:sz w:val="20"/>
                <w:szCs w:val="20"/>
              </w:rPr>
              <w:t>數量：客人下單需求數量，可修改</w:t>
            </w:r>
          </w:p>
          <w:p w14:paraId="105E4D96" w14:textId="77777777" w:rsidR="00175CDB" w:rsidRDefault="001A2822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備貨數量：業務發單給備貨人員叫貨數量，可修改</w:t>
            </w:r>
          </w:p>
          <w:p w14:paraId="03D6A42A" w14:textId="296B31B2" w:rsidR="001A2822" w:rsidRPr="00175CDB" w:rsidRDefault="001A2822" w:rsidP="00CC0EAA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5CDB">
              <w:rPr>
                <w:rFonts w:ascii="Times New Roman" w:hAnsi="Times New Roman" w:cs="Times New Roman"/>
                <w:sz w:val="20"/>
                <w:szCs w:val="20"/>
              </w:rPr>
              <w:t>折扣：帶入後台折扣預設，可修改</w:t>
            </w:r>
          </w:p>
        </w:tc>
      </w:tr>
      <w:tr w:rsidR="00821EA7" w:rsidRPr="00B84992" w14:paraId="29F1543F" w14:textId="77777777" w:rsidTr="0013794E">
        <w:tc>
          <w:tcPr>
            <w:tcW w:w="1696" w:type="dxa"/>
          </w:tcPr>
          <w:p w14:paraId="51EECCDE" w14:textId="323515C5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客服記錄管理</w:t>
            </w:r>
          </w:p>
        </w:tc>
        <w:tc>
          <w:tcPr>
            <w:tcW w:w="1276" w:type="dxa"/>
          </w:tcPr>
          <w:p w14:paraId="51364AD2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990F684" w14:textId="77777777" w:rsidR="007D2C1A" w:rsidRPr="00B53D90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t>雙向的訊息中心。</w:t>
            </w:r>
          </w:p>
          <w:p w14:paraId="61F3F1AC" w14:textId="77777777" w:rsidR="00665DEA" w:rsidRDefault="007D2C1A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可傳送文字、圖片、檔案</w:t>
            </w:r>
          </w:p>
          <w:p w14:paraId="35DE3510" w14:textId="77777777" w:rsidR="007D2C1A" w:rsidRDefault="007D2C1A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65DEA">
              <w:rPr>
                <w:rFonts w:ascii="Times New Roman" w:hAnsi="Times New Roman" w:cs="Times New Roman"/>
                <w:sz w:val="20"/>
                <w:szCs w:val="20"/>
              </w:rPr>
              <w:t>文字不限字數，需可斷行、改顏色</w:t>
            </w:r>
          </w:p>
          <w:p w14:paraId="57F38748" w14:textId="77777777" w:rsidR="00A2180E" w:rsidRPr="002364B3" w:rsidRDefault="00A2180E" w:rsidP="00CC0EAA">
            <w:pPr>
              <w:pStyle w:val="a8"/>
              <w:numPr>
                <w:ilvl w:val="0"/>
                <w:numId w:val="1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364B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查詢</w:t>
            </w:r>
          </w:p>
          <w:p w14:paraId="0A93EFFA" w14:textId="2F252340" w:rsidR="00A2180E" w:rsidRPr="002364B3" w:rsidRDefault="00A2180E" w:rsidP="00CC0EAA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64B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業務員</w:t>
            </w:r>
            <w:r w:rsidR="002364B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2364B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下拉選單</w:t>
            </w:r>
            <w:r w:rsidR="002364B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2AE142E4" w14:textId="6A937A87" w:rsidR="00A2180E" w:rsidRPr="00A2180E" w:rsidRDefault="002364B3" w:rsidP="00CC0EAA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關鍵字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A2180E" w:rsidRPr="00A2180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訂單編號</w:t>
            </w:r>
            <w:r w:rsidR="00A2180E" w:rsidRPr="00A2180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A2180E" w:rsidRPr="00A2180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會員名稱</w:t>
            </w:r>
            <w:r w:rsidR="00A2180E" w:rsidRPr="00A2180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A2180E" w:rsidRPr="00A2180E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會員簡稱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653" w:type="dxa"/>
          </w:tcPr>
          <w:p w14:paraId="40B222DE" w14:textId="77777777" w:rsidR="007D2C1A" w:rsidRDefault="007D2C1A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B53D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主要需求為雙向、可集中查看</w:t>
            </w:r>
          </w:p>
          <w:p w14:paraId="115535E2" w14:textId="77777777" w:rsidR="007D2C1A" w:rsidRPr="007D2C1A" w:rsidRDefault="007D2C1A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lastRenderedPageBreak/>
              <w:t>請參考</w:t>
            </w:r>
            <w:hyperlink r:id="rId21" w:history="1">
              <w:r w:rsidRPr="00F724BC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t>XD</w:t>
              </w:r>
              <w:r w:rsidRPr="00F724BC">
                <w:rPr>
                  <w:rStyle w:val="af"/>
                  <w:rFonts w:ascii="Times New Roman" w:hAnsi="Times New Roman" w:cs="Times New Roman" w:hint="eastAsia"/>
                  <w:sz w:val="20"/>
                  <w:szCs w:val="20"/>
                  <w:highlight w:val="cyan"/>
                </w:rPr>
                <w:t>模擬畫面</w:t>
              </w:r>
            </w:hyperlink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。依訂單分別對話。訂單依最新訊息排序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</w:t>
            </w:r>
            <w:r w:rsidRPr="00B53D90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cyan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舊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。對話內容如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LINE</w:t>
            </w:r>
            <w:r w:rsidRPr="00F724B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，最新訊息在最下面。</w:t>
            </w:r>
          </w:p>
          <w:p w14:paraId="1ECFEE2F" w14:textId="792B2E8E" w:rsidR="00A2180E" w:rsidRPr="00A2180E" w:rsidRDefault="007D2C1A" w:rsidP="00CC0EAA">
            <w:pPr>
              <w:pStyle w:val="a8"/>
              <w:numPr>
                <w:ilvl w:val="0"/>
                <w:numId w:val="1"/>
              </w:numPr>
              <w:ind w:leftChars="0" w:left="240" w:hanging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D2C1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美琪發出的訊息顯示後台管理人員帳號</w:t>
            </w:r>
          </w:p>
        </w:tc>
      </w:tr>
      <w:tr w:rsidR="00821EA7" w:rsidRPr="00B84992" w14:paraId="38192A5A" w14:textId="77777777" w:rsidTr="0013794E">
        <w:tc>
          <w:tcPr>
            <w:tcW w:w="1696" w:type="dxa"/>
            <w:vMerge w:val="restart"/>
          </w:tcPr>
          <w:p w14:paraId="16BD663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統計分析</w:t>
            </w:r>
          </w:p>
        </w:tc>
        <w:tc>
          <w:tcPr>
            <w:tcW w:w="1276" w:type="dxa"/>
          </w:tcPr>
          <w:p w14:paraId="7B07C411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銷售分析</w:t>
            </w:r>
          </w:p>
        </w:tc>
        <w:tc>
          <w:tcPr>
            <w:tcW w:w="3827" w:type="dxa"/>
          </w:tcPr>
          <w:p w14:paraId="73F9A9D2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匯出報表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BF4E1FD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查詢月份</w:t>
            </w:r>
          </w:p>
          <w:p w14:paraId="0C8E74C4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起始日期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0222C1D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終止日期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03351E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199EE8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統計表</w:t>
            </w:r>
          </w:p>
          <w:p w14:paraId="09F2106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訂單金額分布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66C55CD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訂單金額分布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5246228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訂單株樹分布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D65359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訂單株樹分布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C486DB9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曲線圖</w:t>
            </w:r>
          </w:p>
          <w:p w14:paraId="61A63DB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國內外訂單金額</w:t>
            </w:r>
          </w:p>
          <w:p w14:paraId="419AFB83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長條圖</w:t>
            </w:r>
          </w:p>
          <w:p w14:paraId="71AF9C7D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國內外銷售量</w:t>
            </w:r>
          </w:p>
        </w:tc>
        <w:tc>
          <w:tcPr>
            <w:tcW w:w="3653" w:type="dxa"/>
          </w:tcPr>
          <w:p w14:paraId="791367AF" w14:textId="3C0F253D" w:rsidR="007D2C1A" w:rsidRPr="00616C9B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依客人分類統計資訊</w:t>
            </w: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需確認客人分類項目有哪些。</w:t>
            </w:r>
            <w:r w:rsidR="00616C9B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會員類別是自訂的，如果會員有改類別，則訂單依當時設定的類別統計</w:t>
            </w:r>
            <w:r w:rsidR="00616C9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16C9B" w:rsidRPr="00616C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highlight w:val="cyan"/>
              </w:rPr>
              <w:sym w:font="Wingdings" w:char="F0E8"/>
            </w:r>
            <w:r w:rsidR="00616C9B" w:rsidRP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訪客下單的話沒有會員類別，這樣</w:t>
            </w:r>
            <w:r w:rsid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會</w:t>
            </w:r>
            <w:r w:rsidR="00616C9B" w:rsidRP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統計不到</w:t>
            </w:r>
            <w:r w:rsidR="00616C9B" w:rsidRP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?</w:t>
            </w:r>
            <w:r w:rsid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 xml:space="preserve"> </w:t>
            </w:r>
            <w:r w:rsid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可依查詢時的會員類別統計</w:t>
            </w:r>
            <w:r w:rsidR="00616C9B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  <w:highlight w:val="cyan"/>
              </w:rPr>
              <w:t>?</w:t>
            </w:r>
          </w:p>
          <w:p w14:paraId="787DA393" w14:textId="77777777" w:rsidR="007D2C1A" w:rsidRPr="00616C9B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依國內外、國家、會員類別統計訂單金額、訂單株數。</w:t>
            </w:r>
          </w:p>
          <w:p w14:paraId="06F93A1D" w14:textId="77777777" w:rsidR="007D2C1A" w:rsidRPr="00616C9B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可選定統計日期區間。</w:t>
            </w:r>
          </w:p>
          <w:p w14:paraId="223719D1" w14:textId="77777777" w:rsidR="007D2C1A" w:rsidRPr="00616C9B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可匯出資料。</w:t>
            </w:r>
          </w:p>
          <w:p w14:paraId="36E63201" w14:textId="7F575ABD" w:rsidR="00616C9B" w:rsidRPr="00616C9B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616C9B">
              <w:rPr>
                <w:rFonts w:ascii="Times New Roman" w:hAnsi="Times New Roman" w:cs="Times New Roman"/>
                <w:sz w:val="20"/>
                <w:szCs w:val="20"/>
              </w:rPr>
              <w:t>只統計「已結案」訂單</w:t>
            </w:r>
            <w:r w:rsidR="00616C9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訂單金額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備貨數量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*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折後單價</w:t>
            </w:r>
            <w:r w:rsidR="00616C9B" w:rsidRPr="00616C9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銷售量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="00616C9B" w:rsidRPr="00616C9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備貨數量</w:t>
            </w:r>
          </w:p>
        </w:tc>
      </w:tr>
      <w:tr w:rsidR="00821EA7" w:rsidRPr="00B84992" w14:paraId="26BAECC3" w14:textId="77777777" w:rsidTr="0013794E">
        <w:tc>
          <w:tcPr>
            <w:tcW w:w="1696" w:type="dxa"/>
            <w:vMerge/>
          </w:tcPr>
          <w:p w14:paraId="387A9E4E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17E77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銷售統計</w:t>
            </w:r>
          </w:p>
        </w:tc>
        <w:tc>
          <w:tcPr>
            <w:tcW w:w="3827" w:type="dxa"/>
          </w:tcPr>
          <w:p w14:paraId="57184F05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5A9C5DE3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出貨日期</w:t>
            </w:r>
          </w:p>
          <w:p w14:paraId="3BCABCF5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開始日期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BBFE7A1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結束日期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60985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47FAE0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尺寸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67028C2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會員帳號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多選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7D87BF6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37184BE8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學名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中文名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商品編號</w:t>
            </w:r>
          </w:p>
          <w:p w14:paraId="3A24DE52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371BDDE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匯出報表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D8DAB77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2EF7C874" w14:textId="56008188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學名、中文名、尺寸、</w:t>
            </w:r>
            <w:r w:rsidR="00C7580C">
              <w:rPr>
                <w:rFonts w:ascii="Times New Roman" w:hAnsi="Times New Roman" w:cs="Times New Roman"/>
                <w:sz w:val="20"/>
                <w:szCs w:val="20"/>
              </w:rPr>
              <w:t>意</w:t>
            </w:r>
            <w:r w:rsidR="00C7580C">
              <w:rPr>
                <w:rFonts w:ascii="Times New Roman" w:hAnsi="Times New Roman" w:cs="Times New Roman" w:hint="eastAsia"/>
                <w:sz w:val="20"/>
                <w:szCs w:val="20"/>
              </w:rPr>
              <w:t>向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數量、備貨數量、缺貨數量、補貨數量、訂單金額、平均單價</w:t>
            </w:r>
          </w:p>
          <w:p w14:paraId="72D1C3E8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74559D34" w14:textId="77777777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只統計「已結案」訂單</w:t>
            </w:r>
          </w:p>
          <w:p w14:paraId="137CD2E6" w14:textId="6CA1A40B" w:rsidR="007D2C1A" w:rsidRPr="00C7580C" w:rsidRDefault="00C7580C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銷售統計：學名、中文名、尺寸、意向</w:t>
            </w:r>
            <w:r w:rsidR="007D2C1A" w:rsidRPr="00C7580C">
              <w:rPr>
                <w:rFonts w:ascii="Times New Roman" w:hAnsi="Times New Roman" w:cs="Times New Roman"/>
                <w:sz w:val="20"/>
                <w:szCs w:val="20"/>
              </w:rPr>
              <w:t>數量、備貨數量、缺貨數量、補貨數量、訂單金額、平均單價。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意向</w:t>
            </w:r>
            <w:r w:rsidR="007D2C1A" w:rsidRPr="00C7580C">
              <w:rPr>
                <w:rFonts w:ascii="Times New Roman" w:hAnsi="Times New Roman" w:cs="Times New Roman"/>
                <w:sz w:val="20"/>
                <w:szCs w:val="20"/>
              </w:rPr>
              <w:t>數量不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t>是指訂單狀態在「意向單處理中」的數量，是指已結案訂單中的「意向</w:t>
            </w:r>
            <w:r w:rsidR="007D2C1A" w:rsidRPr="00C7580C">
              <w:rPr>
                <w:rFonts w:ascii="Times New Roman" w:hAnsi="Times New Roman" w:cs="Times New Roman"/>
                <w:sz w:val="20"/>
                <w:szCs w:val="20"/>
              </w:rPr>
              <w:t>數量」欄位</w:t>
            </w:r>
          </w:p>
          <w:p w14:paraId="36B37089" w14:textId="77777777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列出所有上架商品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曾經上架商品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：看銷量最好的、銷量最差的</w:t>
            </w:r>
          </w:p>
          <w:p w14:paraId="1CF10D57" w14:textId="17464173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缺貨數量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t>意向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數量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備貨數量；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補貨數量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訂單內折扣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的</w:t>
            </w:r>
            <w:r w:rsidR="00586DD2" w:rsidRPr="00C7580C">
              <w:rPr>
                <w:rFonts w:ascii="Times New Roman" w:hAnsi="Times New Roman" w:cs="Times New Roman"/>
                <w:sz w:val="20"/>
                <w:szCs w:val="20"/>
              </w:rPr>
              <w:t>；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訂單金額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備貨數量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*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折後單價</w:t>
            </w:r>
            <w:r w:rsidR="00586DD2" w:rsidRPr="00586DD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；</w:t>
            </w:r>
            <w:r w:rsidR="00586DD2" w:rsidRPr="00586DD2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平均單價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=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訂單金額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/ 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備貨數量</w:t>
            </w:r>
          </w:p>
          <w:p w14:paraId="669986B7" w14:textId="77777777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匯出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</w:p>
          <w:p w14:paraId="2AD1F898" w14:textId="2F74FB56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在商品庫顯示銷售數量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為了能找出完全沒人買的商品。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改為顯示在銷售統計，只要有新增商品，銷售統計就會出現，列出該商品在已結案訂單的統計數量</w:t>
            </w:r>
          </w:p>
          <w:p w14:paraId="543A9817" w14:textId="6EC36D32" w:rsidR="007D2C1A" w:rsidRPr="00C7580C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可統計多位會員的銷售</w:t>
            </w:r>
            <w:r w:rsidR="00586DD2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例如我選擇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位會員，不需列出個別會員的銷售統計，只需要合計這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位會員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的總數量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7580C">
              <w:rPr>
                <w:rFonts w:ascii="Times New Roman" w:hAnsi="Times New Roman" w:cs="Times New Roman"/>
                <w:sz w:val="20"/>
                <w:szCs w:val="20"/>
              </w:rPr>
              <w:t>金額。這功能請額外報價</w:t>
            </w:r>
          </w:p>
          <w:p w14:paraId="66E97F06" w14:textId="77777777" w:rsidR="007D2C1A" w:rsidRPr="00586DD2" w:rsidRDefault="007D2C1A" w:rsidP="00586D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＊搜尋條件是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而且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還是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或者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，如果選擇國家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會員，該會員不屬於該國家如何統計</w:t>
            </w:r>
          </w:p>
        </w:tc>
      </w:tr>
      <w:tr w:rsidR="00821EA7" w:rsidRPr="00B84992" w14:paraId="73878A99" w14:textId="77777777" w:rsidTr="0013794E">
        <w:tc>
          <w:tcPr>
            <w:tcW w:w="1696" w:type="dxa"/>
            <w:vMerge/>
          </w:tcPr>
          <w:p w14:paraId="6C19B7A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A84296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購物金查詢</w:t>
            </w:r>
          </w:p>
        </w:tc>
        <w:tc>
          <w:tcPr>
            <w:tcW w:w="3827" w:type="dxa"/>
          </w:tcPr>
          <w:p w14:paraId="1F0F4D22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290EE69F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開始日期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BB2305D" w14:textId="7410237B" w:rsidR="007D2C1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結束日期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2E139B" w14:textId="11E484FA" w:rsidR="00586DD2" w:rsidRPr="00586DD2" w:rsidRDefault="00586DD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關鍵字</w:t>
            </w:r>
          </w:p>
          <w:p w14:paraId="3DF62804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769FF31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匯出報表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86FB732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60D3BC13" w14:textId="218F652B" w:rsidR="007D2C1A" w:rsidRPr="00B84992" w:rsidRDefault="00586DD2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會員名稱、會員簡稱、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異動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日期、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異動金額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異動原因</w:t>
            </w:r>
            <w:r w:rsidR="007D2C1A" w:rsidRPr="00B84992">
              <w:rPr>
                <w:rFonts w:ascii="Times New Roman" w:hAnsi="Times New Roman" w:cs="Times New Roman"/>
                <w:sz w:val="20"/>
                <w:szCs w:val="20"/>
              </w:rPr>
              <w:t>、餘額</w:t>
            </w:r>
          </w:p>
          <w:p w14:paraId="35E3069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3CFC80B0" w14:textId="273F3F89" w:rsidR="00586DD2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列出所有會員的購物金異動狀況，方便業務主管、會計查核有無問題</w:t>
            </w:r>
            <w:r w:rsidR="00586DD2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預設依異動日期排序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</w:t>
            </w:r>
            <w:r w:rsidR="00586DD2" w:rsidRPr="00586DD2"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highlight w:val="cyan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舊</w:t>
            </w:r>
            <w:r w:rsidR="00586DD2" w:rsidRPr="00586DD2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BC44493" w14:textId="1F027984" w:rsidR="007D2C1A" w:rsidRPr="00586DD2" w:rsidRDefault="007D2C1A" w:rsidP="00CC0EAA">
            <w:pPr>
              <w:pStyle w:val="a8"/>
              <w:numPr>
                <w:ilvl w:val="0"/>
                <w:numId w:val="4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匯出</w:t>
            </w:r>
            <w:r w:rsidRPr="00586DD2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</w:p>
        </w:tc>
      </w:tr>
      <w:tr w:rsidR="00821EA7" w:rsidRPr="00B84992" w14:paraId="3088B77C" w14:textId="77777777" w:rsidTr="0013794E">
        <w:trPr>
          <w:trHeight w:val="139"/>
        </w:trPr>
        <w:tc>
          <w:tcPr>
            <w:tcW w:w="1696" w:type="dxa"/>
          </w:tcPr>
          <w:p w14:paraId="31DD0F90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會員管理</w:t>
            </w:r>
          </w:p>
        </w:tc>
        <w:tc>
          <w:tcPr>
            <w:tcW w:w="1276" w:type="dxa"/>
          </w:tcPr>
          <w:p w14:paraId="08AAC415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A311905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6899A1E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E58AB0" w14:textId="5ED0DB5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國內批發、國外批發、合作廠商</w:t>
            </w:r>
            <w:r w:rsidR="00E45177" w:rsidRPr="00E4517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…</w:t>
            </w:r>
            <w:r w:rsidR="00E45177"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依網站設定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可新增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修改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42C36CA9" w14:textId="13CCEC27" w:rsidR="00E45177" w:rsidRDefault="00E45177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註冊方式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下拉選單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78C4087" w14:textId="230C2BC2" w:rsidR="00E45177" w:rsidRPr="00E45177" w:rsidRDefault="00E45177" w:rsidP="00CC0EAA">
            <w:pPr>
              <w:pStyle w:val="a8"/>
              <w:numPr>
                <w:ilvl w:val="0"/>
                <w:numId w:val="2"/>
              </w:numPr>
              <w:ind w:leftChars="0" w:left="601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一般註冊、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F</w:t>
            </w:r>
            <w:r w:rsidRPr="00E4517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acebook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、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G</w:t>
            </w:r>
            <w:r w:rsidRPr="00E45177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oogle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、</w:t>
            </w: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LINE</w:t>
            </w:r>
          </w:p>
          <w:p w14:paraId="4906655E" w14:textId="5F6863A4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6BA26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427920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停權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2D9871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是、否</w:t>
            </w:r>
          </w:p>
          <w:p w14:paraId="223DFC6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3F088443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輸入：會員名稱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/email/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備註</w:t>
            </w:r>
          </w:p>
          <w:p w14:paraId="44C6C273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1E93E4" w14:textId="77777777" w:rsidR="007D2C1A" w:rsidRPr="00E45177" w:rsidRDefault="007D2C1A" w:rsidP="007D2C1A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會員數量</w:t>
            </w:r>
          </w:p>
          <w:p w14:paraId="681C4AB2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瀏覽人次</w:t>
            </w:r>
          </w:p>
          <w:p w14:paraId="206A89B3" w14:textId="1E4DAECD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執行變更</w:t>
            </w:r>
            <w:r w:rsidR="00E45177"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E45177"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批次變更業務員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231553F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匯出會員名單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9A014B9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匯入會員名單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D47D7F1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4834377B" w14:textId="77777777" w:rsidR="007D2C1A" w:rsidRPr="00E45177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狀態</w:t>
            </w:r>
          </w:p>
          <w:p w14:paraId="16413823" w14:textId="77777777" w:rsidR="007D2C1A" w:rsidRPr="00E45177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認證、等待認證</w:t>
            </w:r>
          </w:p>
          <w:p w14:paraId="5F135102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</w:p>
          <w:p w14:paraId="03179FB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會員名稱</w:t>
            </w:r>
          </w:p>
          <w:p w14:paraId="3C569E66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</w:p>
          <w:p w14:paraId="62077902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</w:p>
          <w:p w14:paraId="53BA3D48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業務員</w:t>
            </w:r>
          </w:p>
          <w:p w14:paraId="2ACDE127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變更業務員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43618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註冊日期</w:t>
            </w:r>
          </w:p>
          <w:p w14:paraId="2F0108AE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55B6BB20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E359224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基本資料</w:t>
            </w:r>
          </w:p>
          <w:p w14:paraId="48344EE9" w14:textId="77777777" w:rsidR="007D2C1A" w:rsidRPr="00E45177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是否訂閱最新資訊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不可更改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19C426B3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加入時間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0D63A4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*(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B45069" w14:textId="77777777" w:rsidR="007D2C1A" w:rsidRPr="00E45177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狀態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不可更改</w:t>
            </w:r>
            <w:r w:rsidRPr="00E45177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497DB113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EF313" w14:textId="77777777" w:rsidR="007D2C1A" w:rsidRPr="00550CC4" w:rsidRDefault="007D2C1A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國內零售、國內批發、合作廠商、國外批發、自行新增</w:t>
            </w:r>
          </w:p>
          <w:p w14:paraId="50C0238D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20B79A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*(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3097EA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會員簡稱</w:t>
            </w:r>
          </w:p>
          <w:p w14:paraId="4340C758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國家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地區</w:t>
            </w:r>
          </w:p>
          <w:p w14:paraId="272C64EB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收件地址</w:t>
            </w:r>
          </w:p>
          <w:p w14:paraId="6D285F10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郵遞區號</w:t>
            </w:r>
          </w:p>
          <w:p w14:paraId="40D3E4E5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聯絡電話</w:t>
            </w:r>
          </w:p>
          <w:p w14:paraId="1C00F73E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聯絡信箱</w:t>
            </w:r>
          </w:p>
          <w:p w14:paraId="6C19B507" w14:textId="4DAF693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會員備</w:t>
            </w:r>
            <w:r w:rsidR="00E45177">
              <w:rPr>
                <w:rFonts w:ascii="Times New Roman" w:hAnsi="Times New Roman" w:cs="Times New Roman" w:hint="eastAsia"/>
                <w:sz w:val="20"/>
                <w:szCs w:val="20"/>
              </w:rPr>
              <w:t>註</w:t>
            </w:r>
          </w:p>
          <w:p w14:paraId="3142AD87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B9CDA8" w14:textId="61D813AD" w:rsidR="00E45177" w:rsidRDefault="00E45177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45177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收件人資料</w:t>
            </w:r>
          </w:p>
          <w:p w14:paraId="5E6CE525" w14:textId="448ACA01" w:rsidR="0078318C" w:rsidRDefault="0078318C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新增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3977C66A" w14:textId="77CF1531" w:rsidR="00E45177" w:rsidRDefault="00E45177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收貨人姓名</w:t>
            </w:r>
          </w:p>
          <w:p w14:paraId="4AB5B32D" w14:textId="4854556F" w:rsidR="00E45177" w:rsidRDefault="00E45177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國家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地區</w:t>
            </w:r>
          </w:p>
          <w:p w14:paraId="665E4F73" w14:textId="5988E57C" w:rsidR="00E45177" w:rsidRDefault="00E45177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郵遞區號</w:t>
            </w:r>
          </w:p>
          <w:p w14:paraId="73D89AB7" w14:textId="6DCACF13" w:rsidR="00E45177" w:rsidRDefault="00E45177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收貨人地址</w:t>
            </w:r>
          </w:p>
          <w:p w14:paraId="1876F927" w14:textId="2313AE25" w:rsidR="00E45177" w:rsidRDefault="00E45177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收貨人電話</w:t>
            </w:r>
          </w:p>
          <w:p w14:paraId="450C81F5" w14:textId="479D02B2" w:rsidR="0078318C" w:rsidRDefault="0078318C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編輯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6D7D4E4A" w14:textId="7DED0F5C" w:rsidR="0078318C" w:rsidRPr="00E45177" w:rsidRDefault="0078318C" w:rsidP="00CC0EAA">
            <w:pPr>
              <w:pStyle w:val="a8"/>
              <w:numPr>
                <w:ilvl w:val="0"/>
                <w:numId w:val="32"/>
              </w:numPr>
              <w:ind w:leftChars="0" w:left="1026" w:hanging="260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刪除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6607E1BE" w14:textId="39C6C67F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購物金</w:t>
            </w:r>
          </w:p>
          <w:p w14:paraId="576C1DB9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現有購物金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不可更改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9BD2B08" w14:textId="2792FEC3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50AC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購物金說明</w:t>
            </w:r>
            <w:r w:rsidR="00A50AC9" w:rsidRPr="00A50AC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="00A50AC9" w:rsidRPr="00A50AC9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異動原因</w:t>
            </w:r>
          </w:p>
          <w:p w14:paraId="1928B02B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扣除購物金</w:t>
            </w:r>
          </w:p>
          <w:p w14:paraId="48FB286E" w14:textId="77777777" w:rsidR="007D2C1A" w:rsidRPr="00A50AC9" w:rsidRDefault="007D2C1A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A50AC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下拉選單</w:t>
            </w:r>
          </w:p>
          <w:p w14:paraId="664AD063" w14:textId="77777777" w:rsidR="007D2C1A" w:rsidRPr="00A50AC9" w:rsidRDefault="007D2C1A" w:rsidP="00CC0EAA">
            <w:pPr>
              <w:pStyle w:val="a8"/>
              <w:numPr>
                <w:ilvl w:val="3"/>
                <w:numId w:val="8"/>
              </w:numPr>
              <w:ind w:leftChars="0" w:left="172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A50AC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扣除</w:t>
            </w:r>
          </w:p>
          <w:p w14:paraId="5F294A4B" w14:textId="77777777" w:rsidR="007D2C1A" w:rsidRPr="00550CC4" w:rsidRDefault="007D2C1A" w:rsidP="00CC0EAA">
            <w:pPr>
              <w:pStyle w:val="a8"/>
              <w:numPr>
                <w:ilvl w:val="3"/>
                <w:numId w:val="8"/>
              </w:numPr>
              <w:ind w:leftChars="0" w:left="172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50AC9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新增</w:t>
            </w:r>
          </w:p>
          <w:p w14:paraId="4E140167" w14:textId="77777777" w:rsidR="007D2C1A" w:rsidRPr="00550CC4" w:rsidRDefault="007D2C1A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輸入數值</w:t>
            </w:r>
          </w:p>
          <w:p w14:paraId="7086A44E" w14:textId="52129FE0" w:rsidR="007D2C1A" w:rsidRPr="00550CC4" w:rsidRDefault="008734BF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新增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5A4702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3A630F8A" w14:textId="42AE274A" w:rsidR="007D2C1A" w:rsidRPr="00550CC4" w:rsidRDefault="008734BF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異動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日期、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異動金額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異動原因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、餘額</w:t>
            </w:r>
          </w:p>
          <w:p w14:paraId="0557E5B2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停權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1398DC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刪除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2DBF66E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0B89B0E2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匯入購物網站的會員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，匯入的舊會員寄一封重設密碼的信。</w:t>
            </w:r>
          </w:p>
          <w:p w14:paraId="3C537630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會員資料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會員顯示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：帳號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、姓名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、國家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地區、郵遞區號、收件地址、聯絡電話、聯絡信箱。</w:t>
            </w:r>
          </w:p>
          <w:p w14:paraId="68E9F018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會員資料：分類、業務員、會員代號、會員備註。</w:t>
            </w:r>
          </w:p>
          <w:p w14:paraId="71ACAEB2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業務員可於後台修改會員資料。</w:t>
            </w:r>
          </w:p>
          <w:p w14:paraId="08B6C4AD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分類：國內零售、國內批發、合作廠商、國外批發，可自行新增。</w:t>
            </w:r>
          </w:p>
          <w:p w14:paraId="66A3C470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代客註冊：可於後台新增會員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33B3E13E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可匯入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匯出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，方便未來與其他系統整合交叉使用</w:t>
            </w:r>
          </w:p>
          <w:p w14:paraId="16D4D839" w14:textId="7BCF34BE" w:rsidR="007D2C1A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可編輯會員資料、停權、刪除</w:t>
            </w:r>
          </w:p>
          <w:p w14:paraId="5727658B" w14:textId="11B80412" w:rsidR="008734BF" w:rsidRPr="008734BF" w:rsidRDefault="008734BF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734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訂單有使用購物金時，自動新增一筆異動紀錄</w:t>
            </w:r>
          </w:p>
          <w:p w14:paraId="7E77CE3B" w14:textId="77777777" w:rsidR="007D2C1A" w:rsidRPr="00550CC4" w:rsidRDefault="007D2C1A" w:rsidP="00E45177">
            <w:pPr>
              <w:ind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2FB13B" w14:textId="77777777" w:rsidR="007D2C1A" w:rsidRPr="00E45177" w:rsidRDefault="007D2C1A" w:rsidP="00E4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此欄需再規劃</w:t>
            </w:r>
          </w:p>
          <w:p w14:paraId="21AF11C2" w14:textId="47ECAA5F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業務員：依會員管理預設業務員；沒有的話，依出貨國家預設業務員；台灣預設為國內業務主管、其他預設為國外業務主管。</w:t>
            </w:r>
          </w:p>
          <w:p w14:paraId="5448F37A" w14:textId="68FFC75B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可修改業務員。</w:t>
            </w:r>
            <w:r w:rsidR="008734BF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業務員是指所有後台帳號</w:t>
            </w:r>
          </w:p>
          <w:p w14:paraId="0DB16B69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改業務員時，訂單部分除了已結案的之外，一併修改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耐特做法是既往不咎，會造成業務員查詢自己的訂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單時不完整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7257AF" w14:textId="77777777" w:rsidR="007D2C1A" w:rsidRPr="00E45177" w:rsidRDefault="007D2C1A" w:rsidP="00CC0EAA">
            <w:pPr>
              <w:pStyle w:val="a8"/>
              <w:numPr>
                <w:ilvl w:val="0"/>
                <w:numId w:val="31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輸入關鍵字時，會有文字建議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45177">
              <w:rPr>
                <w:rFonts w:ascii="Times New Roman" w:hAnsi="Times New Roman" w:cs="Times New Roman"/>
                <w:sz w:val="20"/>
                <w:szCs w:val="20"/>
              </w:rPr>
              <w:t>比對的功能。如下圖。</w:t>
            </w:r>
          </w:p>
          <w:p w14:paraId="3F9ACBC9" w14:textId="77777777" w:rsidR="007D2C1A" w:rsidRPr="00550CC4" w:rsidRDefault="007D2C1A" w:rsidP="008734BF">
            <w:pPr>
              <w:tabs>
                <w:tab w:val="left" w:pos="126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4648AB2" wp14:editId="70299791">
                  <wp:extent cx="2106777" cy="1014877"/>
                  <wp:effectExtent l="0" t="0" r="825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682" cy="102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EA7" w:rsidRPr="00B84992" w14:paraId="47DB8559" w14:textId="77777777" w:rsidTr="0013794E">
        <w:tc>
          <w:tcPr>
            <w:tcW w:w="1696" w:type="dxa"/>
            <w:vMerge w:val="restart"/>
          </w:tcPr>
          <w:p w14:paraId="07F3E53E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網路門市</w:t>
            </w:r>
          </w:p>
        </w:tc>
        <w:tc>
          <w:tcPr>
            <w:tcW w:w="1276" w:type="dxa"/>
          </w:tcPr>
          <w:p w14:paraId="32AE4328" w14:textId="5BF72CA8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首頁</w:t>
            </w:r>
            <w:r w:rsidR="008734BF" w:rsidRPr="008734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及頁尾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3827" w:type="dxa"/>
          </w:tcPr>
          <w:p w14:paraId="625321E2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新增首頁輪播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7B877" w14:textId="6166D396" w:rsidR="007D2C1A" w:rsidRPr="00550CC4" w:rsidRDefault="008734BF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主題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1C7C6D26" w14:textId="3F28F8A6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連結</w:t>
            </w:r>
          </w:p>
          <w:p w14:paraId="6C73FBF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上傳圖片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電腦版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895C5D7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上傳圖片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手機版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D388DE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369C98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314BB571" w14:textId="1F7E7306" w:rsidR="00B35063" w:rsidRPr="00B35063" w:rsidRDefault="00B35063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排序</w:t>
            </w:r>
          </w:p>
          <w:p w14:paraId="242234EF" w14:textId="30FB3C79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狀態</w:t>
            </w:r>
          </w:p>
          <w:p w14:paraId="4F5573C3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顯示、隱藏</w:t>
            </w:r>
          </w:p>
          <w:p w14:paraId="1C46EFDC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電腦版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6C939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手機版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8675C21" w14:textId="578A605A" w:rsidR="007D2C1A" w:rsidRPr="008734BF" w:rsidRDefault="008734BF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主題</w:t>
            </w:r>
            <w:r w:rsidR="007D2C1A" w:rsidRPr="008734BF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20462805" w14:textId="67DB0CF3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連結</w:t>
            </w:r>
          </w:p>
          <w:p w14:paraId="3E7A0CF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更新時間</w:t>
            </w:r>
          </w:p>
          <w:p w14:paraId="6B509F6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0EFFD7F6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0CABFF" w14:textId="3F46C754" w:rsidR="007D2C1A" w:rsidRPr="00550CC4" w:rsidRDefault="008734BF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主題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692F0EE1" w14:textId="63BBFBFB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連結</w:t>
            </w:r>
          </w:p>
          <w:p w14:paraId="4D5AC540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上傳圖片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電腦版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4DF73A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選擇檔案、刪除</w:t>
            </w:r>
          </w:p>
          <w:p w14:paraId="001230C9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上傳圖片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手機版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4E631C9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選擇檔案、刪除</w:t>
            </w:r>
          </w:p>
          <w:p w14:paraId="1E10D0A7" w14:textId="77777777" w:rsidR="007D2C1A" w:rsidRPr="004E0F3B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E0F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儲存</w:t>
            </w:r>
            <w:r w:rsidRPr="004E0F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Pr="004E0F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按鈕</w:t>
            </w:r>
            <w:r w:rsidRPr="004E0F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  <w:p w14:paraId="0621559D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刪除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B694455" w14:textId="77777777" w:rsidR="007D2C1A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  <w:p w14:paraId="27998721" w14:textId="77777777" w:rsidR="008734BF" w:rsidRDefault="008734BF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74E62" w14:textId="77777777" w:rsidR="008734BF" w:rsidRPr="008734BF" w:rsidRDefault="008734BF" w:rsidP="007D2C1A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734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自訂編輯區</w:t>
            </w:r>
          </w:p>
          <w:p w14:paraId="47DE0B54" w14:textId="6EC70C52" w:rsidR="008734BF" w:rsidRPr="00550CC4" w:rsidRDefault="008734BF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4BF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頁尾編輯區</w:t>
            </w:r>
          </w:p>
        </w:tc>
        <w:tc>
          <w:tcPr>
            <w:tcW w:w="3653" w:type="dxa"/>
          </w:tcPr>
          <w:p w14:paraId="2CD4B89D" w14:textId="0D33FFF0" w:rsidR="007D2C1A" w:rsidRDefault="007D2C1A" w:rsidP="00CC0EAA">
            <w:pPr>
              <w:pStyle w:val="a8"/>
              <w:numPr>
                <w:ilvl w:val="0"/>
                <w:numId w:val="5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8734BF">
              <w:rPr>
                <w:rFonts w:ascii="Times New Roman" w:hAnsi="Times New Roman" w:cs="Times New Roman"/>
                <w:sz w:val="20"/>
                <w:szCs w:val="20"/>
              </w:rPr>
              <w:t>精選新品上下區塊提供【文字編輯器】</w:t>
            </w:r>
          </w:p>
          <w:p w14:paraId="50385C06" w14:textId="77777777" w:rsidR="008734BF" w:rsidRDefault="00B35063" w:rsidP="00CC0EAA">
            <w:pPr>
              <w:pStyle w:val="a8"/>
              <w:numPr>
                <w:ilvl w:val="0"/>
                <w:numId w:val="5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</w:rPr>
            </w:pPr>
            <w:r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B</w:t>
            </w:r>
            <w:r w:rsidRPr="00B35063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ANNER</w:t>
            </w:r>
            <w:r w:rsidR="008734BF"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希望是電腦</w:t>
            </w:r>
            <w:r w:rsidR="008734BF"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8734BF"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平板</w:t>
            </w:r>
            <w:r w:rsidR="008734BF"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8734BF" w:rsidRPr="00B35063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手機共用圖片，若不行的話就分開上傳</w:t>
            </w:r>
          </w:p>
          <w:p w14:paraId="2B3311AB" w14:textId="77777777" w:rsidR="00B35063" w:rsidRPr="00C21354" w:rsidRDefault="00B35063" w:rsidP="00CC0EAA">
            <w:pPr>
              <w:pStyle w:val="a8"/>
              <w:numPr>
                <w:ilvl w:val="0"/>
                <w:numId w:val="5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頁尾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F</w:t>
            </w:r>
            <w:r w:rsidRPr="00C21354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ooter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希望是一塊【文字編輯區】，未來如有變動比較方便更新。</w:t>
            </w:r>
            <w:r w:rsidRPr="00C21354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br/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如不行就分</w:t>
            </w:r>
            <w:r w:rsidR="00C21354"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8</w:t>
            </w:r>
            <w:r w:rsidR="00C21354"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大區塊</w:t>
            </w:r>
            <w:r w:rsidR="00C21354"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:</w:t>
            </w:r>
          </w:p>
          <w:p w14:paraId="296E533A" w14:textId="22A2879B" w:rsidR="00C21354" w:rsidRPr="00C21354" w:rsidRDefault="00C21354" w:rsidP="00C21354">
            <w:pPr>
              <w:ind w:left="17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1.LOGO</w:t>
            </w:r>
          </w:p>
          <w:p w14:paraId="39C4BDAE" w14:textId="687E5C85" w:rsidR="00C21354" w:rsidRPr="00C21354" w:rsidRDefault="00C21354" w:rsidP="00C21354">
            <w:pPr>
              <w:ind w:left="173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2.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社群平台</w:t>
            </w:r>
          </w:p>
          <w:p w14:paraId="5040A5A4" w14:textId="77777777" w:rsidR="004E0F3B" w:rsidRDefault="00C21354" w:rsidP="004E0F3B">
            <w:pPr>
              <w:ind w:left="173"/>
              <w:rPr>
                <w:rFonts w:ascii="Times New Roman" w:hAnsi="Times New Roman" w:cs="Times New Roman"/>
                <w:sz w:val="20"/>
                <w:szCs w:val="20"/>
              </w:rPr>
            </w:pP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3~8.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聯絡資訊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目前會使用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3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塊，預留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3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塊空間</w:t>
            </w:r>
            <w:r w:rsidRPr="00C21354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60FD569" w14:textId="77777777" w:rsidR="004E0F3B" w:rsidRPr="004E0F3B" w:rsidRDefault="004E0F3B" w:rsidP="004E0F3B">
            <w:pPr>
              <w:pStyle w:val="a8"/>
              <w:numPr>
                <w:ilvl w:val="0"/>
                <w:numId w:val="5"/>
              </w:numPr>
              <w:ind w:leftChars="0" w:left="173" w:hanging="19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E0F3B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儲存完會跳到哪個頁面</w:t>
            </w:r>
            <w:r w:rsidRPr="004E0F3B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?</w:t>
            </w:r>
          </w:p>
          <w:p w14:paraId="2C655E33" w14:textId="4C616A87" w:rsidR="004E0F3B" w:rsidRPr="004E0F3B" w:rsidRDefault="004E0F3B" w:rsidP="004E0F3B">
            <w:pPr>
              <w:ind w:left="17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EA7" w:rsidRPr="00B84992" w14:paraId="5934BF78" w14:textId="77777777" w:rsidTr="0013794E">
        <w:tc>
          <w:tcPr>
            <w:tcW w:w="1696" w:type="dxa"/>
            <w:vMerge/>
          </w:tcPr>
          <w:p w14:paraId="4B97715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E4C1F3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榮譽榜</w:t>
            </w:r>
          </w:p>
        </w:tc>
        <w:tc>
          <w:tcPr>
            <w:tcW w:w="3827" w:type="dxa"/>
          </w:tcPr>
          <w:p w14:paraId="61F12D7D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C6B06AC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獲獎地點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勾選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30EBF4C3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國際獲獎、台灣獲獎</w:t>
            </w:r>
          </w:p>
          <w:p w14:paraId="6719B57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獲獎日期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5404F3" w14:textId="3B961922" w:rsidR="007D2C1A" w:rsidRPr="00550CC4" w:rsidRDefault="00C46DD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獲獎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124ED33E" w14:textId="76EC11C9" w:rsidR="007D2C1A" w:rsidRPr="00550CC4" w:rsidRDefault="00C46DD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獲獎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0AB9C0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選擇品種按鈕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84FED9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筆</w:t>
            </w:r>
          </w:p>
          <w:p w14:paraId="0431ADAB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搜尋</w:t>
            </w:r>
          </w:p>
          <w:p w14:paraId="00E01CA4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30B776CD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品種代碼、學名、中文名、操作</w:t>
            </w:r>
          </w:p>
          <w:p w14:paraId="09556B4C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  <w:p w14:paraId="2D01F2E7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圖片關鍵字</w:t>
            </w:r>
          </w:p>
          <w:p w14:paraId="3ED05129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圖片備註</w:t>
            </w:r>
          </w:p>
          <w:p w14:paraId="58C66DCB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選擇圖片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F6EE973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CFEBF69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040208CC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圖片</w:t>
            </w:r>
          </w:p>
          <w:p w14:paraId="5D183214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獲獎日期</w:t>
            </w:r>
          </w:p>
          <w:p w14:paraId="04461D69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獲獎地點</w:t>
            </w:r>
          </w:p>
          <w:p w14:paraId="10E2E717" w14:textId="6F5BDD0D" w:rsidR="007D2C1A" w:rsidRPr="00550CC4" w:rsidRDefault="00C46DD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獲獎</w:t>
            </w:r>
            <w:r w:rsidR="007D2C1A"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6BC81BB2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</w:t>
            </w:r>
          </w:p>
          <w:p w14:paraId="76DB5A4C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圖片關鍵字</w:t>
            </w:r>
          </w:p>
          <w:p w14:paraId="5823FF55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圖片備註</w:t>
            </w:r>
          </w:p>
          <w:p w14:paraId="7807451B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最後更新</w:t>
            </w:r>
          </w:p>
          <w:p w14:paraId="49F305DC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0B3495E0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667AC1" w14:textId="77777777" w:rsidR="007D2C1A" w:rsidRPr="00C46DDA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獲獎地點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勾選</w:t>
            </w: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)</w:t>
            </w:r>
          </w:p>
          <w:p w14:paraId="258029CA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國際獲獎、台灣獲獎</w:t>
            </w:r>
          </w:p>
          <w:p w14:paraId="40CFDE9C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獲獎日期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日期選擇器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9BD14E" w14:textId="292F5DB2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6DDA">
              <w:rPr>
                <w:rFonts w:ascii="Times New Roman" w:hAnsi="Times New Roman" w:cs="Times New Roman" w:hint="eastAsia"/>
                <w:sz w:val="20"/>
                <w:szCs w:val="20"/>
              </w:rPr>
              <w:t>獲獎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</w:p>
          <w:p w14:paraId="51B94D84" w14:textId="4176BF99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6DDA">
              <w:rPr>
                <w:rFonts w:ascii="Times New Roman" w:hAnsi="Times New Roman" w:cs="Times New Roman" w:hint="eastAsia"/>
                <w:sz w:val="20"/>
                <w:szCs w:val="20"/>
              </w:rPr>
              <w:t>獲獎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名稱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英文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F92ED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選擇品種按鈕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8146876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顯示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筆</w:t>
            </w:r>
          </w:p>
          <w:p w14:paraId="01F852F5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2E933D8C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61ACF4B5" w14:textId="77777777" w:rsidR="007D2C1A" w:rsidRPr="00550CC4" w:rsidRDefault="007D2C1A" w:rsidP="00CC0EAA">
            <w:pPr>
              <w:pStyle w:val="a8"/>
              <w:numPr>
                <w:ilvl w:val="2"/>
                <w:numId w:val="8"/>
              </w:numPr>
              <w:ind w:leftChars="0" w:left="124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品種代碼、學名、中文名、操作</w:t>
            </w:r>
          </w:p>
          <w:p w14:paraId="4334B439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  <w:p w14:paraId="57F2BAD5" w14:textId="77777777" w:rsidR="007D2C1A" w:rsidRPr="00C46DDA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圖片關鍵字</w:t>
            </w:r>
          </w:p>
          <w:p w14:paraId="15F66C33" w14:textId="77777777" w:rsidR="007D2C1A" w:rsidRPr="00C46DDA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圖片備註</w:t>
            </w:r>
          </w:p>
          <w:p w14:paraId="29A1ACCE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選擇圖片</w:t>
            </w:r>
          </w:p>
          <w:p w14:paraId="3A6F313B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選擇檔案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、刪除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6C06878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749ABD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刪除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6101A7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068937F7" w14:textId="77777777" w:rsidR="007D2C1A" w:rsidRPr="00C46DDA" w:rsidRDefault="007D2C1A" w:rsidP="00CC0EAA">
            <w:pPr>
              <w:pStyle w:val="a8"/>
              <w:numPr>
                <w:ilvl w:val="0"/>
                <w:numId w:val="5"/>
              </w:numPr>
              <w:ind w:leftChars="0" w:left="31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系統判斷這邊設定的品種有無上架商品，有的話，前台顯示購物車圖示，點選連結到批發商品</w:t>
            </w:r>
          </w:p>
        </w:tc>
      </w:tr>
      <w:tr w:rsidR="00821EA7" w:rsidRPr="00B84992" w14:paraId="363371F9" w14:textId="77777777" w:rsidTr="0013794E">
        <w:tc>
          <w:tcPr>
            <w:tcW w:w="1696" w:type="dxa"/>
            <w:vMerge/>
          </w:tcPr>
          <w:p w14:paraId="57A23609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4FFD023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FAQ</w:t>
            </w:r>
          </w:p>
        </w:tc>
        <w:tc>
          <w:tcPr>
            <w:tcW w:w="3827" w:type="dxa"/>
          </w:tcPr>
          <w:p w14:paraId="64E09286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編輯中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英文版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切換按鈕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620748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常見問題</w:t>
            </w:r>
          </w:p>
          <w:p w14:paraId="49BE1E83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購物流程</w:t>
            </w:r>
          </w:p>
          <w:p w14:paraId="1DA55AC3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6B97B624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全為【文字編輯器】</w:t>
            </w:r>
          </w:p>
        </w:tc>
      </w:tr>
      <w:tr w:rsidR="00821EA7" w:rsidRPr="00B84992" w14:paraId="5CCC9714" w14:textId="77777777" w:rsidTr="0013794E">
        <w:tc>
          <w:tcPr>
            <w:tcW w:w="1696" w:type="dxa"/>
            <w:vMerge/>
          </w:tcPr>
          <w:p w14:paraId="6EA830B3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613BA9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關於美琪</w:t>
            </w:r>
          </w:p>
        </w:tc>
        <w:tc>
          <w:tcPr>
            <w:tcW w:w="3827" w:type="dxa"/>
          </w:tcPr>
          <w:p w14:paraId="3E3AAD51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編輯中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英文版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切換按鈕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C17DDFB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6C917857" w14:textId="77777777" w:rsidR="007D2C1A" w:rsidRPr="00C46DDA" w:rsidRDefault="00C46DDA" w:rsidP="00CC0EAA">
            <w:pPr>
              <w:pStyle w:val="a8"/>
              <w:numPr>
                <w:ilvl w:val="0"/>
                <w:numId w:val="33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關於美琪、零售專區、批發專區、榮譽榜提供</w:t>
            </w:r>
            <w:r w:rsidR="007D2C1A" w:rsidRPr="00C46DDA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【文字編輯器】</w:t>
            </w:r>
          </w:p>
          <w:p w14:paraId="0300ADBD" w14:textId="77777777" w:rsidR="00C46DDA" w:rsidRDefault="00C46DDA" w:rsidP="00CC0EAA">
            <w:pPr>
              <w:pStyle w:val="a8"/>
              <w:numPr>
                <w:ilvl w:val="0"/>
                <w:numId w:val="33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會員登入及購物車可提供純文字編輯就好</w:t>
            </w:r>
          </w:p>
          <w:p w14:paraId="3064F28D" w14:textId="77777777" w:rsidR="00C46DDA" w:rsidRDefault="00C46DDA" w:rsidP="00CC0EAA">
            <w:pPr>
              <w:pStyle w:val="a8"/>
              <w:numPr>
                <w:ilvl w:val="0"/>
                <w:numId w:val="33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前台購物車的付款方式文字需可編輯</w:t>
            </w:r>
          </w:p>
          <w:p w14:paraId="6AABD30D" w14:textId="60A89AFE" w:rsidR="004835A8" w:rsidRPr="00C46DDA" w:rsidRDefault="004835A8" w:rsidP="00CC0EAA">
            <w:pPr>
              <w:pStyle w:val="a8"/>
              <w:numPr>
                <w:ilvl w:val="0"/>
                <w:numId w:val="33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5A8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零售購物車付款方式可勾選是否開啟「其他」</w:t>
            </w:r>
          </w:p>
        </w:tc>
      </w:tr>
      <w:tr w:rsidR="00821EA7" w:rsidRPr="00B84992" w14:paraId="0159B2B5" w14:textId="77777777" w:rsidTr="0013794E">
        <w:tc>
          <w:tcPr>
            <w:tcW w:w="1696" w:type="dxa"/>
            <w:vMerge/>
          </w:tcPr>
          <w:p w14:paraId="2FCCAFAF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A7CA91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聲明條款</w:t>
            </w:r>
          </w:p>
        </w:tc>
        <w:tc>
          <w:tcPr>
            <w:tcW w:w="3827" w:type="dxa"/>
          </w:tcPr>
          <w:p w14:paraId="7B707D85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編輯中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英文版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切換按鈕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58C5C2B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隱私權聲明</w:t>
            </w:r>
          </w:p>
          <w:p w14:paraId="14B8930C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服務條款</w:t>
            </w:r>
          </w:p>
          <w:p w14:paraId="07EDFA65" w14:textId="77777777" w:rsidR="007D2C1A" w:rsidRPr="00C46DD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批發說明</w:t>
            </w:r>
          </w:p>
          <w:p w14:paraId="4FABAFA9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087EBE5D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全為【文字編輯器】</w:t>
            </w:r>
          </w:p>
        </w:tc>
      </w:tr>
      <w:tr w:rsidR="00821EA7" w:rsidRPr="00B84992" w14:paraId="7602EC29" w14:textId="77777777" w:rsidTr="0013794E">
        <w:tc>
          <w:tcPr>
            <w:tcW w:w="1696" w:type="dxa"/>
            <w:vMerge/>
          </w:tcPr>
          <w:p w14:paraId="692970B7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5D607B3" w14:textId="6C2ECEF3" w:rsidR="003D1E14" w:rsidRPr="00244401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E14">
              <w:rPr>
                <w:rFonts w:ascii="Times New Roman" w:hAnsi="Times New Roman" w:cs="Times New Roman"/>
                <w:sz w:val="20"/>
                <w:szCs w:val="20"/>
              </w:rPr>
              <w:t>新增頁面</w:t>
            </w:r>
          </w:p>
        </w:tc>
        <w:tc>
          <w:tcPr>
            <w:tcW w:w="3827" w:type="dxa"/>
            <w:shd w:val="clear" w:color="auto" w:fill="auto"/>
          </w:tcPr>
          <w:p w14:paraId="6D143B9C" w14:textId="77777777" w:rsidR="007D2C1A" w:rsidRPr="00C46DDA" w:rsidRDefault="00C46DDA" w:rsidP="007D2C1A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新增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5A042CB3" w14:textId="77777777" w:rsidR="00C46DDA" w:rsidRPr="00C46DDA" w:rsidRDefault="00C46DDA" w:rsidP="007D2C1A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列表</w:t>
            </w:r>
          </w:p>
          <w:p w14:paraId="1C8EF4B6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排序</w:t>
            </w:r>
          </w:p>
          <w:p w14:paraId="02123022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選單名稱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中文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2BDE58D3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選單名稱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英文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11A69965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路徑</w:t>
            </w:r>
          </w:p>
          <w:p w14:paraId="43F31D3D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網站顯示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隱藏</w:t>
            </w:r>
          </w:p>
          <w:p w14:paraId="5C60BFDA" w14:textId="77777777" w:rsidR="00C46DDA" w:rsidRPr="00C46DDA" w:rsidRDefault="00C46DDA" w:rsidP="00CC0EAA">
            <w:pPr>
              <w:pStyle w:val="a8"/>
              <w:numPr>
                <w:ilvl w:val="0"/>
                <w:numId w:val="34"/>
              </w:numPr>
              <w:ind w:leftChars="0" w:left="317" w:hanging="317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編輯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  <w:p w14:paraId="2EF266EC" w14:textId="10A07002" w:rsidR="00C46DDA" w:rsidRPr="00C46DDA" w:rsidRDefault="00C46DDA" w:rsidP="00C4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儲存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(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按鈕</w:t>
            </w: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653" w:type="dxa"/>
            <w:shd w:val="clear" w:color="auto" w:fill="auto"/>
          </w:tcPr>
          <w:p w14:paraId="2463402E" w14:textId="77777777" w:rsidR="007D2C1A" w:rsidRPr="00C46DDA" w:rsidRDefault="007D2C1A" w:rsidP="00CC0EAA">
            <w:pPr>
              <w:pStyle w:val="a8"/>
              <w:numPr>
                <w:ilvl w:val="0"/>
                <w:numId w:val="3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/>
                <w:sz w:val="20"/>
                <w:szCs w:val="20"/>
              </w:rPr>
              <w:t>可參考舊網站的「頁面管理</w:t>
            </w:r>
            <w:r w:rsidRPr="00C46DD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C46DDA">
              <w:rPr>
                <w:rFonts w:ascii="Times New Roman" w:hAnsi="Times New Roman" w:cs="Times New Roman"/>
                <w:sz w:val="20"/>
                <w:szCs w:val="20"/>
              </w:rPr>
              <w:t>新增頁面」</w:t>
            </w:r>
          </w:p>
          <w:p w14:paraId="68B6A2A0" w14:textId="77777777" w:rsidR="007D2C1A" w:rsidRDefault="00C46DDA" w:rsidP="00CC0EAA">
            <w:pPr>
              <w:pStyle w:val="a8"/>
              <w:numPr>
                <w:ilvl w:val="0"/>
                <w:numId w:val="3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C46DDA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新增頁面的話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，整頁</w:t>
            </w:r>
            <w:r w:rsidR="007D2C1A" w:rsidRPr="00C46DDA">
              <w:rPr>
                <w:rFonts w:ascii="Times New Roman" w:hAnsi="Times New Roman" w:cs="Times New Roman"/>
                <w:sz w:val="20"/>
                <w:szCs w:val="20"/>
              </w:rPr>
              <w:t>為【文字編輯器】</w:t>
            </w:r>
          </w:p>
          <w:p w14:paraId="0F74B952" w14:textId="77777777" w:rsidR="004E0F3B" w:rsidRDefault="004E0F3B" w:rsidP="00CC0EAA">
            <w:pPr>
              <w:pStyle w:val="a8"/>
              <w:numPr>
                <w:ilvl w:val="0"/>
                <w:numId w:val="3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XD</w:t>
            </w:r>
            <w:r w:rsidRPr="004E0F3B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模擬畫面名稱為「頁面管理」</w:t>
            </w:r>
          </w:p>
          <w:p w14:paraId="0EA1F364" w14:textId="02654293" w:rsidR="00244401" w:rsidRPr="00C46DDA" w:rsidRDefault="00244401" w:rsidP="00CC0EAA">
            <w:pPr>
              <w:pStyle w:val="a8"/>
              <w:numPr>
                <w:ilvl w:val="0"/>
                <w:numId w:val="3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244401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新增頁面無模擬畫面</w:t>
            </w:r>
          </w:p>
        </w:tc>
      </w:tr>
      <w:tr w:rsidR="00821EA7" w:rsidRPr="00B84992" w14:paraId="71746495" w14:textId="77777777" w:rsidTr="0013794E">
        <w:tc>
          <w:tcPr>
            <w:tcW w:w="1696" w:type="dxa"/>
            <w:vMerge w:val="restart"/>
          </w:tcPr>
          <w:p w14:paraId="692AE0DF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系統管理</w:t>
            </w:r>
          </w:p>
        </w:tc>
        <w:tc>
          <w:tcPr>
            <w:tcW w:w="1276" w:type="dxa"/>
          </w:tcPr>
          <w:p w14:paraId="2D01AE25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帳號管理</w:t>
            </w:r>
          </w:p>
        </w:tc>
        <w:tc>
          <w:tcPr>
            <w:tcW w:w="3827" w:type="dxa"/>
          </w:tcPr>
          <w:p w14:paraId="348280D5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搜尋</w:t>
            </w:r>
          </w:p>
          <w:p w14:paraId="0D95387C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關鍵字</w:t>
            </w:r>
          </w:p>
          <w:p w14:paraId="30A49D01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查詢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627EC6E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新增帳號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A6133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3C54AF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業務主管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、業務主管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國外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F89BBC1" w14:textId="2CAF453E" w:rsidR="007D2C1A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</w:p>
          <w:p w14:paraId="5B001392" w14:textId="26A2FD89" w:rsidR="004839AC" w:rsidRPr="00550CC4" w:rsidRDefault="004839AC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密碼</w:t>
            </w:r>
          </w:p>
          <w:p w14:paraId="21F4B07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狀態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3224E12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啟用、停權</w:t>
            </w:r>
          </w:p>
          <w:p w14:paraId="1619F304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</w:p>
          <w:p w14:paraId="7C8C9832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電話</w:t>
            </w:r>
          </w:p>
          <w:p w14:paraId="38B7BBC3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  <w:p w14:paraId="7BAAFC95" w14:textId="77777777" w:rsidR="007D2C1A" w:rsidRPr="004839AC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帳號備註</w:t>
            </w:r>
          </w:p>
          <w:p w14:paraId="69A8CAAD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管理權限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743414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選單群組、功能、檢視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3FEA5F5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新增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B314E71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匯出報表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9B25DD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</w:p>
          <w:p w14:paraId="1408367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項目</w:t>
            </w:r>
          </w:p>
          <w:p w14:paraId="1A1E99B9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</w:p>
          <w:p w14:paraId="22FC18EA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</w:p>
          <w:p w14:paraId="3C548028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電話</w:t>
            </w:r>
          </w:p>
          <w:p w14:paraId="10C54C63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  <w:p w14:paraId="7C101ADF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業務主管</w:t>
            </w:r>
          </w:p>
          <w:p w14:paraId="10E3E3F6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停用</w:t>
            </w:r>
          </w:p>
          <w:p w14:paraId="11AD0D17" w14:textId="77777777" w:rsidR="007D2C1A" w:rsidRPr="00550CC4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操作</w:t>
            </w:r>
          </w:p>
          <w:p w14:paraId="36DBF217" w14:textId="77777777" w:rsidR="007D2C1A" w:rsidRPr="00550CC4" w:rsidRDefault="007D2C1A" w:rsidP="00CC0EAA">
            <w:pPr>
              <w:pStyle w:val="a8"/>
              <w:numPr>
                <w:ilvl w:val="0"/>
                <w:numId w:val="2"/>
              </w:numPr>
              <w:ind w:leftChars="0" w:left="568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E321D1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類別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A951103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業務主管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國內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、業務主管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國外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3BA81E0" w14:textId="72B5331F" w:rsidR="007D2C1A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帳號</w:t>
            </w:r>
          </w:p>
          <w:p w14:paraId="2C771D54" w14:textId="0BF51C4F" w:rsidR="004839AC" w:rsidRPr="00550CC4" w:rsidRDefault="004839AC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密碼</w:t>
            </w:r>
          </w:p>
          <w:p w14:paraId="4515236D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狀態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下拉選單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6FCD726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啟用、停權</w:t>
            </w:r>
          </w:p>
          <w:p w14:paraId="3CD6C2BE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姓名</w:t>
            </w:r>
          </w:p>
          <w:p w14:paraId="15F9C91E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電話</w:t>
            </w:r>
          </w:p>
          <w:p w14:paraId="2AA5526D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  <w:p w14:paraId="2357E0DD" w14:textId="77777777" w:rsidR="007D2C1A" w:rsidRPr="004839AC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trike/>
                <w:sz w:val="20"/>
                <w:szCs w:val="20"/>
                <w:highlight w:val="cyan"/>
              </w:rPr>
              <w:t>帳號備註</w:t>
            </w:r>
          </w:p>
          <w:p w14:paraId="7D5A39C6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管理權限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列表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6769AD" w14:textId="77777777" w:rsidR="007D2C1A" w:rsidRPr="00550CC4" w:rsidRDefault="007D2C1A" w:rsidP="00CC0EAA">
            <w:pPr>
              <w:pStyle w:val="a8"/>
              <w:numPr>
                <w:ilvl w:val="0"/>
                <w:numId w:val="5"/>
              </w:numPr>
              <w:ind w:leftChars="0" w:left="104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選單群組、功能、檢視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、編輯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勾選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F4DD85B" w14:textId="77777777" w:rsidR="007D2C1A" w:rsidRPr="00550CC4" w:rsidRDefault="007D2C1A" w:rsidP="00CC0EAA">
            <w:pPr>
              <w:pStyle w:val="a8"/>
              <w:numPr>
                <w:ilvl w:val="1"/>
                <w:numId w:val="3"/>
              </w:numPr>
              <w:ind w:leftChars="0" w:left="76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儲存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71F1FA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分頁按鈕</w:t>
            </w:r>
          </w:p>
        </w:tc>
        <w:tc>
          <w:tcPr>
            <w:tcW w:w="3653" w:type="dxa"/>
          </w:tcPr>
          <w:p w14:paraId="565CD245" w14:textId="77777777" w:rsidR="007D2C1A" w:rsidRPr="004839AC" w:rsidRDefault="007D2C1A" w:rsidP="00CC0EAA">
            <w:pPr>
              <w:pStyle w:val="a8"/>
              <w:numPr>
                <w:ilvl w:val="0"/>
                <w:numId w:val="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管理權限：多人、修改紀錄。</w:t>
            </w:r>
          </w:p>
          <w:p w14:paraId="41FB81B9" w14:textId="77777777" w:rsidR="007D2C1A" w:rsidRPr="004839AC" w:rsidRDefault="007D2C1A" w:rsidP="00CC0EAA">
            <w:pPr>
              <w:pStyle w:val="a8"/>
              <w:numPr>
                <w:ilvl w:val="0"/>
                <w:numId w:val="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修改紀錄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需再規劃。</w:t>
            </w:r>
          </w:p>
          <w:p w14:paraId="68AC7C2F" w14:textId="77777777" w:rsidR="007D2C1A" w:rsidRPr="004839AC" w:rsidRDefault="007D2C1A" w:rsidP="00CC0EAA">
            <w:pPr>
              <w:pStyle w:val="a8"/>
              <w:numPr>
                <w:ilvl w:val="0"/>
                <w:numId w:val="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不要用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作為後台帳號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，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需可給多組後台帳號使用</w:t>
            </w:r>
          </w:p>
          <w:p w14:paraId="3C24F915" w14:textId="77777777" w:rsidR="007D2C1A" w:rsidRPr="004839AC" w:rsidRDefault="007D2C1A" w:rsidP="00CC0EAA">
            <w:pPr>
              <w:pStyle w:val="a8"/>
              <w:numPr>
                <w:ilvl w:val="0"/>
                <w:numId w:val="5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/>
                <w:sz w:val="20"/>
                <w:szCs w:val="20"/>
              </w:rPr>
              <w:t>密碼可在新增帳號時直接設定</w:t>
            </w:r>
          </w:p>
        </w:tc>
      </w:tr>
      <w:tr w:rsidR="00821EA7" w:rsidRPr="00B84992" w14:paraId="5CCCC743" w14:textId="77777777" w:rsidTr="0013794E">
        <w:tc>
          <w:tcPr>
            <w:tcW w:w="1696" w:type="dxa"/>
            <w:vMerge/>
          </w:tcPr>
          <w:p w14:paraId="19438CAF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78E66C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57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相關設定</w:t>
            </w:r>
          </w:p>
        </w:tc>
        <w:tc>
          <w:tcPr>
            <w:tcW w:w="3827" w:type="dxa"/>
          </w:tcPr>
          <w:p w14:paraId="56C8E13E" w14:textId="4BAA8836" w:rsidR="003D2872" w:rsidRDefault="003D2872" w:rsidP="003D2872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編輯網站設定、會員類別及折扣、系統信設定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切換按鈕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24BBAF03" w14:textId="1D0979AD" w:rsidR="003D2872" w:rsidRPr="003D2872" w:rsidRDefault="003D2872" w:rsidP="00921861">
            <w:pPr>
              <w:pStyle w:val="a8"/>
              <w:numPr>
                <w:ilvl w:val="0"/>
                <w:numId w:val="36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網站設定</w:t>
            </w:r>
          </w:p>
          <w:p w14:paraId="4F35D8CF" w14:textId="66389543" w:rsidR="003D2872" w:rsidRPr="003D2872" w:rsidRDefault="003D2872" w:rsidP="00921861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批發專區單品最低購買量</w:t>
            </w:r>
          </w:p>
          <w:p w14:paraId="5FCB6B6B" w14:textId="4716E77E" w:rsidR="003D2872" w:rsidRPr="003D2872" w:rsidRDefault="003D2872" w:rsidP="00921861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中文收件人</w:t>
            </w:r>
          </w:p>
          <w:p w14:paraId="19E4C921" w14:textId="64906398" w:rsidR="003D2872" w:rsidRPr="003D2872" w:rsidRDefault="003D2872" w:rsidP="00921861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英文收件人</w:t>
            </w:r>
          </w:p>
          <w:p w14:paraId="7904C7FC" w14:textId="7CDED014" w:rsidR="003D2872" w:rsidRPr="003D2872" w:rsidRDefault="003D2872" w:rsidP="00921861">
            <w:pPr>
              <w:pStyle w:val="a8"/>
              <w:numPr>
                <w:ilvl w:val="0"/>
                <w:numId w:val="37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前台品種庫相關品號隱藏</w:t>
            </w: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4778F5F3" w14:textId="77777777" w:rsidR="003D2872" w:rsidRPr="003D2872" w:rsidRDefault="003D2872" w:rsidP="00921861">
            <w:pPr>
              <w:pStyle w:val="a8"/>
              <w:numPr>
                <w:ilvl w:val="0"/>
                <w:numId w:val="36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會員類別及折扣</w:t>
            </w:r>
          </w:p>
          <w:p w14:paraId="0680383C" w14:textId="4F587B96" w:rsidR="003D2872" w:rsidRPr="006243B0" w:rsidRDefault="003D2872" w:rsidP="00921861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新增會員類別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無</w:t>
            </w:r>
            <w:r w:rsidR="006243B0"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模擬</w:t>
            </w:r>
            <w:r w:rsidR="006243B0"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7FF9F7D0" w14:textId="77777777" w:rsidR="003D2872" w:rsidRPr="006243B0" w:rsidRDefault="003D2872" w:rsidP="00921861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會員類別</w:t>
            </w:r>
          </w:p>
          <w:p w14:paraId="33A4D23C" w14:textId="77777777" w:rsidR="003D2872" w:rsidRPr="006243B0" w:rsidRDefault="003D2872" w:rsidP="00921861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數量</w:t>
            </w:r>
          </w:p>
          <w:p w14:paraId="55222262" w14:textId="77777777" w:rsidR="003D2872" w:rsidRPr="006243B0" w:rsidRDefault="003D2872" w:rsidP="00921861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折扣</w:t>
            </w:r>
          </w:p>
          <w:p w14:paraId="198DFA99" w14:textId="77777777" w:rsidR="003D2872" w:rsidRPr="006243B0" w:rsidRDefault="003D2872" w:rsidP="00921861">
            <w:pPr>
              <w:pStyle w:val="a8"/>
              <w:numPr>
                <w:ilvl w:val="0"/>
                <w:numId w:val="39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操作</w:t>
            </w:r>
          </w:p>
          <w:p w14:paraId="76D36FC2" w14:textId="18FE106B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28735DD0" w14:textId="2083393D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會員類別</w:t>
            </w:r>
          </w:p>
          <w:p w14:paraId="6CE2C39C" w14:textId="4381F275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數量</w:t>
            </w:r>
          </w:p>
          <w:p w14:paraId="527729B6" w14:textId="1C31C00C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折數</w:t>
            </w:r>
          </w:p>
          <w:p w14:paraId="408816A4" w14:textId="17373054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lastRenderedPageBreak/>
              <w:t>新增數量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3FD95E28" w14:textId="34554B03" w:rsidR="003D2872" w:rsidRPr="006243B0" w:rsidRDefault="003D2872" w:rsidP="00921861">
            <w:pPr>
              <w:pStyle w:val="a8"/>
              <w:numPr>
                <w:ilvl w:val="0"/>
                <w:numId w:val="38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儲存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10FDF070" w14:textId="77777777" w:rsidR="003D2872" w:rsidRPr="003D2872" w:rsidRDefault="003D2872" w:rsidP="00921861">
            <w:pPr>
              <w:pStyle w:val="a8"/>
              <w:numPr>
                <w:ilvl w:val="0"/>
                <w:numId w:val="36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D2872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系統信設定</w:t>
            </w:r>
          </w:p>
          <w:p w14:paraId="78FDAC3C" w14:textId="77777777" w:rsidR="003D2872" w:rsidRPr="006243B0" w:rsidRDefault="003D2872" w:rsidP="00921861">
            <w:pPr>
              <w:pStyle w:val="a8"/>
              <w:numPr>
                <w:ilvl w:val="0"/>
                <w:numId w:val="4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發信時機</w:t>
            </w:r>
          </w:p>
          <w:p w14:paraId="36C578CD" w14:textId="77777777" w:rsidR="003D2872" w:rsidRPr="006243B0" w:rsidRDefault="003D2872" w:rsidP="00921861">
            <w:pPr>
              <w:pStyle w:val="a8"/>
              <w:numPr>
                <w:ilvl w:val="0"/>
                <w:numId w:val="4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信件主旨</w:t>
            </w:r>
          </w:p>
          <w:p w14:paraId="50B825D1" w14:textId="77777777" w:rsidR="003D2872" w:rsidRPr="006243B0" w:rsidRDefault="003D2872" w:rsidP="00921861">
            <w:pPr>
              <w:pStyle w:val="a8"/>
              <w:numPr>
                <w:ilvl w:val="0"/>
                <w:numId w:val="4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信件主旨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英文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438F987E" w14:textId="77777777" w:rsidR="003D2872" w:rsidRPr="006243B0" w:rsidRDefault="003D2872" w:rsidP="00921861">
            <w:pPr>
              <w:pStyle w:val="a8"/>
              <w:numPr>
                <w:ilvl w:val="0"/>
                <w:numId w:val="40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操作</w:t>
            </w:r>
          </w:p>
          <w:p w14:paraId="76DA043E" w14:textId="2CF9730D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編輯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24E1C300" w14:textId="20B10656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發信時機</w:t>
            </w:r>
          </w:p>
          <w:p w14:paraId="04028FE0" w14:textId="6F1C331D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信件主旨</w:t>
            </w:r>
          </w:p>
          <w:p w14:paraId="715632AE" w14:textId="723DBF0E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信件主旨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英文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12E320CB" w14:textId="429F2442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信件內容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文字編輯器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2E6DCEA9" w14:textId="368A7D86" w:rsidR="003D2872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信件內容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英文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文字編輯器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  <w:p w14:paraId="6C2C96B2" w14:textId="7B34001C" w:rsidR="00154065" w:rsidRPr="006243B0" w:rsidRDefault="003D2872" w:rsidP="00921861">
            <w:pPr>
              <w:pStyle w:val="a8"/>
              <w:numPr>
                <w:ilvl w:val="0"/>
                <w:numId w:val="41"/>
              </w:numPr>
              <w:ind w:leftChars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儲存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(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按鈕</w:t>
            </w:r>
            <w:r w:rsidRPr="006243B0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653" w:type="dxa"/>
          </w:tcPr>
          <w:p w14:paraId="059E263A" w14:textId="77777777" w:rsidR="007D2C1A" w:rsidRPr="00550CC4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此欄需再規劃</w:t>
            </w:r>
          </w:p>
          <w:p w14:paraId="06785070" w14:textId="77777777" w:rsidR="00396DE6" w:rsidRDefault="007D2C1A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全站折扣設定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至少需要一組設定，請額外報價可依會員類別設定全站折扣</w:t>
            </w:r>
          </w:p>
          <w:p w14:paraId="5602A035" w14:textId="42C34576" w:rsidR="00396DE6" w:rsidRPr="00396DE6" w:rsidRDefault="00396DE6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396DE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零售訂單免運門檻設定</w:t>
            </w:r>
          </w:p>
          <w:p w14:paraId="214155D5" w14:textId="77777777" w:rsidR="007D2C1A" w:rsidRPr="00550CC4" w:rsidRDefault="007D2C1A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批發專區最低購買量設定</w:t>
            </w:r>
          </w:p>
          <w:p w14:paraId="6957375D" w14:textId="68669D37" w:rsidR="007D2C1A" w:rsidRDefault="007D2C1A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  <w:r w:rsidRPr="00550CC4">
              <w:rPr>
                <w:rFonts w:ascii="Times New Roman" w:hAnsi="Times New Roman" w:cs="Times New Roman"/>
                <w:sz w:val="20"/>
                <w:szCs w:val="20"/>
              </w:rPr>
              <w:t>通知信中英文設定</w:t>
            </w:r>
          </w:p>
          <w:p w14:paraId="43AA32F4" w14:textId="334D628B" w:rsidR="00C21AFA" w:rsidRPr="00E60EFB" w:rsidRDefault="00E60EFB" w:rsidP="00CC0EAA">
            <w:pPr>
              <w:pStyle w:val="a8"/>
              <w:numPr>
                <w:ilvl w:val="0"/>
                <w:numId w:val="2"/>
              </w:numPr>
              <w:ind w:leftChars="0" w:left="598" w:hanging="315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加入會員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忘記密碼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修改密碼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送出採購意向單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訂單成立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訂單出貨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訂單作廢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客服訊息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時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m</w:t>
            </w:r>
            <w:r w:rsidRPr="00E60EF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ail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通知客人</w:t>
            </w:r>
          </w:p>
          <w:p w14:paraId="426BF113" w14:textId="183DE2BD" w:rsidR="00254D16" w:rsidRPr="00254D16" w:rsidRDefault="00E60EFB" w:rsidP="00CC0EAA">
            <w:pPr>
              <w:pStyle w:val="a8"/>
              <w:numPr>
                <w:ilvl w:val="0"/>
                <w:numId w:val="2"/>
              </w:numPr>
              <w:ind w:leftChars="0" w:left="598" w:hanging="315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送出採購意向單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客服訊息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 xml:space="preserve"> </w:t>
            </w:r>
            <w:r w:rsidRPr="00E60EFB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時通知業務員</w:t>
            </w:r>
          </w:p>
          <w:p w14:paraId="2732B050" w14:textId="77777777" w:rsidR="004839AC" w:rsidRDefault="004839AC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4839AC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聯絡我們收件人設定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，分中英文，可多位收件</w:t>
            </w:r>
          </w:p>
          <w:p w14:paraId="022C5BC7" w14:textId="77777777" w:rsidR="004839AC" w:rsidRDefault="004839AC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前台品種庫</w:t>
            </w:r>
            <w:r w:rsidR="00396DE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-</w:t>
            </w:r>
            <w:r w:rsidR="00396DE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相關品號顯示</w:t>
            </w:r>
            <w:r w:rsidR="00396DE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/</w:t>
            </w:r>
            <w:r w:rsidR="00396DE6">
              <w:rPr>
                <w:rFonts w:ascii="Times New Roman" w:hAnsi="Times New Roman" w:cs="Times New Roman" w:hint="eastAsia"/>
                <w:sz w:val="20"/>
                <w:szCs w:val="20"/>
                <w:highlight w:val="cyan"/>
              </w:rPr>
              <w:t>隱藏</w:t>
            </w:r>
          </w:p>
          <w:p w14:paraId="3BD47738" w14:textId="0413CEBC" w:rsidR="00380079" w:rsidRDefault="00380079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380079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模擬畫面</w:t>
            </w:r>
            <w:r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名稱</w:t>
            </w:r>
            <w:r w:rsidRPr="00380079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為「網站設定」</w:t>
            </w:r>
          </w:p>
          <w:p w14:paraId="62867F41" w14:textId="39ED57EC" w:rsidR="00380079" w:rsidRPr="00550CC4" w:rsidRDefault="00380079" w:rsidP="00CC0EAA">
            <w:pPr>
              <w:pStyle w:val="a8"/>
              <w:numPr>
                <w:ilvl w:val="0"/>
                <w:numId w:val="9"/>
              </w:numPr>
              <w:ind w:leftChars="0" w:left="31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380079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lastRenderedPageBreak/>
              <w:t>已有</w:t>
            </w:r>
            <w:r w:rsidRPr="00380079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XD</w:t>
            </w:r>
            <w:r w:rsidRPr="00380079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模擬畫面</w:t>
            </w:r>
          </w:p>
        </w:tc>
      </w:tr>
      <w:tr w:rsidR="00821EA7" w:rsidRPr="00B84992" w14:paraId="33E9335F" w14:textId="77777777" w:rsidTr="0013794E">
        <w:tc>
          <w:tcPr>
            <w:tcW w:w="1696" w:type="dxa"/>
          </w:tcPr>
          <w:p w14:paraId="37054FB3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管理人員</w:t>
            </w:r>
          </w:p>
        </w:tc>
        <w:tc>
          <w:tcPr>
            <w:tcW w:w="1276" w:type="dxa"/>
          </w:tcPr>
          <w:p w14:paraId="61CF5141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14:paraId="696D1289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修改密碼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6D0F80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舊密碼</w:t>
            </w:r>
          </w:p>
          <w:p w14:paraId="2AF87366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新密碼</w:t>
            </w:r>
          </w:p>
          <w:p w14:paraId="186FD7FD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確認新密碼</w:t>
            </w:r>
          </w:p>
          <w:p w14:paraId="15BDC6C6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取消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C7F66CF" w14:textId="77777777" w:rsidR="007D2C1A" w:rsidRPr="00B84992" w:rsidRDefault="007D2C1A" w:rsidP="00CC0EAA">
            <w:pPr>
              <w:pStyle w:val="a8"/>
              <w:numPr>
                <w:ilvl w:val="0"/>
                <w:numId w:val="4"/>
              </w:numPr>
              <w:ind w:leftChars="0"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確認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97D49D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登出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按鈕</w:t>
            </w:r>
            <w:r w:rsidRPr="00B849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53" w:type="dxa"/>
          </w:tcPr>
          <w:p w14:paraId="11C45478" w14:textId="77777777" w:rsidR="007D2C1A" w:rsidRPr="00B84992" w:rsidRDefault="007D2C1A" w:rsidP="007D2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50C85B" w14:textId="17B8A78D" w:rsidR="00F42381" w:rsidRDefault="00F42381"/>
    <w:p w14:paraId="31258BAF" w14:textId="77777777" w:rsidR="003752E8" w:rsidRPr="003752E8" w:rsidRDefault="003752E8" w:rsidP="003752E8">
      <w:pPr>
        <w:rPr>
          <w:b/>
          <w:bCs/>
        </w:rPr>
      </w:pPr>
      <w:r w:rsidRPr="003752E8">
        <w:rPr>
          <w:rFonts w:hint="eastAsia"/>
          <w:b/>
          <w:bCs/>
        </w:rPr>
        <w:t>其他需求</w:t>
      </w:r>
    </w:p>
    <w:p w14:paraId="528F1E84" w14:textId="2996E0BA" w:rsidR="00D42A02" w:rsidRPr="00D42A02" w:rsidRDefault="00D42A0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  <w:highlight w:val="cyan"/>
        </w:rPr>
      </w:pPr>
      <w:r w:rsidRPr="00D42A02">
        <w:rPr>
          <w:rFonts w:ascii="Times New Roman" w:hAnsi="Times New Roman" w:cs="Times New Roman" w:hint="eastAsia"/>
          <w:sz w:val="20"/>
          <w:szCs w:val="20"/>
          <w:highlight w:val="cyan"/>
        </w:rPr>
        <w:t>前後台瀏覽速度要越快越好</w:t>
      </w:r>
    </w:p>
    <w:p w14:paraId="76C24D36" w14:textId="444CD4DE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資料多後台讀取慢，後臺依頁面讀取。</w:t>
      </w:r>
    </w:p>
    <w:p w14:paraId="17190CA0" w14:textId="53F21B5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採前後端分離，未來會分零售與批發兩個前台，統一一個後臺管理。請保留接口，以免到時候要整個網站打掉重做</w:t>
      </w:r>
      <w:r w:rsidRPr="00550CC4">
        <w:rPr>
          <w:rFonts w:ascii="Times New Roman" w:hAnsi="Times New Roman" w:cs="Times New Roman"/>
          <w:sz w:val="20"/>
          <w:szCs w:val="20"/>
        </w:rPr>
        <w:t>→</w:t>
      </w:r>
      <w:r w:rsidRPr="00550CC4">
        <w:rPr>
          <w:rFonts w:ascii="Times New Roman" w:hAnsi="Times New Roman" w:cs="Times New Roman"/>
          <w:sz w:val="20"/>
          <w:szCs w:val="20"/>
        </w:rPr>
        <w:t>不是保留接口，而是一開始將其規劃成可開接口的架構。</w:t>
      </w:r>
      <w:r w:rsidR="00D42A02" w:rsidRPr="00D42A02">
        <w:rPr>
          <w:rFonts w:ascii="Times New Roman" w:hAnsi="Times New Roman" w:cs="Times New Roman"/>
          <w:sz w:val="20"/>
          <w:szCs w:val="20"/>
          <w:highlight w:val="cyan"/>
        </w:rPr>
        <w:sym w:font="Wingdings" w:char="F0E8"/>
      </w:r>
      <w:r w:rsidR="00D42A02" w:rsidRPr="00D42A02">
        <w:rPr>
          <w:rFonts w:ascii="Times New Roman" w:hAnsi="Times New Roman" w:cs="Times New Roman" w:hint="eastAsia"/>
          <w:sz w:val="20"/>
          <w:szCs w:val="20"/>
          <w:highlight w:val="cyan"/>
        </w:rPr>
        <w:t>零售</w:t>
      </w:r>
      <w:r w:rsidR="00D42A02" w:rsidRPr="00D42A02">
        <w:rPr>
          <w:rFonts w:ascii="Times New Roman" w:hAnsi="Times New Roman" w:cs="Times New Roman" w:hint="eastAsia"/>
          <w:sz w:val="20"/>
          <w:szCs w:val="20"/>
          <w:highlight w:val="cyan"/>
        </w:rPr>
        <w:t>/</w:t>
      </w:r>
      <w:r w:rsidR="00D42A02" w:rsidRPr="00D42A02">
        <w:rPr>
          <w:rFonts w:ascii="Times New Roman" w:hAnsi="Times New Roman" w:cs="Times New Roman" w:hint="eastAsia"/>
          <w:sz w:val="20"/>
          <w:szCs w:val="20"/>
          <w:highlight w:val="cyan"/>
        </w:rPr>
        <w:t>批發同時進行</w:t>
      </w:r>
    </w:p>
    <w:p w14:paraId="37062147" w14:textId="77777777" w:rsidR="001A2822" w:rsidRPr="00D42A02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trike/>
          <w:sz w:val="20"/>
          <w:szCs w:val="20"/>
        </w:rPr>
      </w:pPr>
      <w:r w:rsidRPr="00D42A02">
        <w:rPr>
          <w:rFonts w:ascii="Times New Roman" w:hAnsi="Times New Roman" w:cs="Times New Roman"/>
          <w:strike/>
          <w:sz w:val="20"/>
          <w:szCs w:val="20"/>
          <w:highlight w:val="cyan"/>
        </w:rPr>
        <w:t>客製化訂單格式，分三大區塊，項目可勾選顯示，匯出的檔案名稱依訂單編號取名。</w:t>
      </w:r>
    </w:p>
    <w:p w14:paraId="013781C1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mail</w:t>
      </w:r>
      <w:r w:rsidRPr="00550CC4">
        <w:rPr>
          <w:rFonts w:ascii="Times New Roman" w:hAnsi="Times New Roman" w:cs="Times New Roman"/>
          <w:sz w:val="20"/>
          <w:szCs w:val="20"/>
        </w:rPr>
        <w:t>通知信管理：分中英文，可自訂內容</w:t>
      </w:r>
    </w:p>
    <w:p w14:paraId="49797E3D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會通知的項目</w:t>
      </w:r>
      <w:r w:rsidRPr="00550CC4">
        <w:rPr>
          <w:rFonts w:ascii="Times New Roman" w:hAnsi="Times New Roman" w:cs="Times New Roman"/>
          <w:sz w:val="20"/>
          <w:szCs w:val="20"/>
        </w:rPr>
        <w:t>(</w:t>
      </w:r>
      <w:r w:rsidRPr="00550CC4">
        <w:rPr>
          <w:rFonts w:ascii="Times New Roman" w:hAnsi="Times New Roman" w:cs="Times New Roman"/>
          <w:sz w:val="20"/>
          <w:szCs w:val="20"/>
        </w:rPr>
        <w:t>影響會員中心</w:t>
      </w:r>
      <w:r w:rsidRPr="00550CC4">
        <w:rPr>
          <w:rFonts w:ascii="Times New Roman" w:hAnsi="Times New Roman" w:cs="Times New Roman"/>
          <w:sz w:val="20"/>
          <w:szCs w:val="20"/>
        </w:rPr>
        <w:t>icon</w:t>
      </w:r>
      <w:r w:rsidRPr="00550CC4">
        <w:rPr>
          <w:rFonts w:ascii="Times New Roman" w:hAnsi="Times New Roman" w:cs="Times New Roman"/>
          <w:sz w:val="20"/>
          <w:szCs w:val="20"/>
        </w:rPr>
        <w:t>上的小紅點數字</w:t>
      </w:r>
      <w:r w:rsidRPr="00550CC4">
        <w:rPr>
          <w:rFonts w:ascii="Times New Roman" w:hAnsi="Times New Roman" w:cs="Times New Roman"/>
          <w:sz w:val="20"/>
          <w:szCs w:val="20"/>
        </w:rPr>
        <w:t>)</w:t>
      </w:r>
      <w:r w:rsidRPr="00550CC4">
        <w:rPr>
          <w:rFonts w:ascii="Times New Roman" w:hAnsi="Times New Roman" w:cs="Times New Roman"/>
          <w:sz w:val="20"/>
          <w:szCs w:val="20"/>
        </w:rPr>
        <w:t>：收藏清單的品項上架、出貨通知、匯款通知、購物金異動。</w:t>
      </w:r>
    </w:p>
    <w:p w14:paraId="54ECBBAF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舊網站轉移，建一個子網域</w:t>
      </w:r>
      <w:r w:rsidRPr="00550CC4">
        <w:rPr>
          <w:rFonts w:ascii="Times New Roman" w:hAnsi="Times New Roman" w:cs="Times New Roman"/>
          <w:sz w:val="20"/>
          <w:szCs w:val="20"/>
        </w:rPr>
        <w:t>-</w:t>
      </w:r>
      <w:r w:rsidRPr="00550CC4">
        <w:rPr>
          <w:rFonts w:ascii="Times New Roman" w:hAnsi="Times New Roman" w:cs="Times New Roman"/>
          <w:sz w:val="20"/>
          <w:szCs w:val="20"/>
        </w:rPr>
        <w:t>內部查詢用；新網站則掛舊網域</w:t>
      </w:r>
    </w:p>
    <w:p w14:paraId="18E8FF7E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Google</w:t>
      </w:r>
      <w:r w:rsidRPr="00550CC4">
        <w:rPr>
          <w:rFonts w:ascii="Times New Roman" w:hAnsi="Times New Roman" w:cs="Times New Roman"/>
          <w:sz w:val="20"/>
          <w:szCs w:val="20"/>
        </w:rPr>
        <w:t>行事曆改為手動就好，不從系統產生</w:t>
      </w:r>
    </w:p>
    <w:p w14:paraId="3D9E5339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會員註冊前即可瀏覽、放購物車、下單</w:t>
      </w:r>
    </w:p>
    <w:p w14:paraId="7DEB925C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紀錄操作人員</w:t>
      </w:r>
    </w:p>
    <w:p w14:paraId="515ADFC3" w14:textId="77777777" w:rsidR="001A2822" w:rsidRPr="00550CC4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前、後台頁數</w:t>
      </w:r>
      <w:r w:rsidRPr="00550CC4">
        <w:rPr>
          <w:rFonts w:ascii="Times New Roman" w:hAnsi="Times New Roman" w:cs="Times New Roman"/>
          <w:sz w:val="20"/>
          <w:szCs w:val="20"/>
        </w:rPr>
        <w:t>BAR</w:t>
      </w:r>
      <w:r w:rsidRPr="00550CC4">
        <w:rPr>
          <w:rFonts w:ascii="Times New Roman" w:hAnsi="Times New Roman" w:cs="Times New Roman"/>
          <w:sz w:val="20"/>
          <w:szCs w:val="20"/>
        </w:rPr>
        <w:t>皆使用耐特在前台那種模式（因為後台操作時有時候要直接看最後一頁要點很多次，現在後台只有頁數</w:t>
      </w:r>
      <w:r w:rsidRPr="00550CC4">
        <w:rPr>
          <w:rFonts w:ascii="Times New Roman" w:hAnsi="Times New Roman" w:cs="Times New Roman"/>
          <w:sz w:val="20"/>
          <w:szCs w:val="20"/>
        </w:rPr>
        <w:t>&amp;</w:t>
      </w:r>
      <w:r w:rsidRPr="00550CC4">
        <w:rPr>
          <w:rFonts w:ascii="Times New Roman" w:hAnsi="Times New Roman" w:cs="Times New Roman"/>
          <w:sz w:val="20"/>
          <w:szCs w:val="20"/>
        </w:rPr>
        <w:t>上一頁、下一頁）</w:t>
      </w:r>
    </w:p>
    <w:p w14:paraId="13BBFFF3" w14:textId="517005F8" w:rsidR="00B620AA" w:rsidRDefault="001A2822" w:rsidP="00CC0EAA">
      <w:pPr>
        <w:pStyle w:val="a8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550CC4">
        <w:rPr>
          <w:rFonts w:ascii="Times New Roman" w:hAnsi="Times New Roman" w:cs="Times New Roman"/>
          <w:sz w:val="20"/>
          <w:szCs w:val="20"/>
        </w:rPr>
        <w:t>前、後台所有按鈕都要能點右鍵開新分頁</w:t>
      </w:r>
    </w:p>
    <w:p w14:paraId="2F137E07" w14:textId="76C5D881" w:rsidR="00B620AA" w:rsidRDefault="00B620AA" w:rsidP="00B620AA">
      <w:pPr>
        <w:pStyle w:val="a8"/>
        <w:ind w:leftChars="0" w:left="0"/>
        <w:rPr>
          <w:rFonts w:ascii="Times New Roman" w:hAnsi="Times New Roman" w:cs="Times New Roman"/>
          <w:sz w:val="20"/>
          <w:szCs w:val="20"/>
        </w:rPr>
      </w:pPr>
    </w:p>
    <w:p w14:paraId="582C899E" w14:textId="2F6AB457" w:rsidR="009503D4" w:rsidRDefault="00B620AA" w:rsidP="00B620AA">
      <w:pPr>
        <w:pStyle w:val="a8"/>
        <w:ind w:leftChars="0" w:left="0"/>
        <w:rPr>
          <w:rFonts w:ascii="Times New Roman" w:hAnsi="Times New Roman" w:cs="Times New Roman"/>
          <w:sz w:val="20"/>
          <w:szCs w:val="20"/>
          <w:highlight w:val="cyan"/>
        </w:rPr>
      </w:pPr>
      <w:r w:rsidRPr="009503D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Symbol" w:eastAsia="Segoe UI Symbol" w:hAnsi="Segoe UI Symbol" w:cs="Segoe UI Symbol"/>
            </mc:Fallback>
          </mc:AlternateContent>
          <w:sz w:val="20"/>
          <w:szCs w:val="20"/>
          <w:highlight w:val="cyan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9503D4">
        <w:rPr>
          <w:rFonts w:ascii="Times New Roman" w:hAnsi="Times New Roman" w:cs="Times New Roman" w:hint="eastAsia"/>
          <w:sz w:val="20"/>
          <w:szCs w:val="20"/>
          <w:highlight w:val="cyan"/>
        </w:rPr>
        <w:t>目標</w:t>
      </w:r>
      <w:r w:rsidR="009503D4">
        <w:rPr>
          <w:rFonts w:ascii="Times New Roman" w:hAnsi="Times New Roman" w:cs="Times New Roman" w:hint="eastAsia"/>
          <w:sz w:val="20"/>
          <w:szCs w:val="20"/>
          <w:highlight w:val="cyan"/>
        </w:rPr>
        <w:t>: 111</w:t>
      </w:r>
      <w:r w:rsidR="009503D4">
        <w:rPr>
          <w:rFonts w:ascii="Times New Roman" w:hAnsi="Times New Roman" w:cs="Times New Roman" w:hint="eastAsia"/>
          <w:sz w:val="20"/>
          <w:szCs w:val="20"/>
          <w:highlight w:val="cyan"/>
        </w:rPr>
        <w:t>年</w:t>
      </w:r>
      <w:r w:rsidR="009503D4">
        <w:rPr>
          <w:rFonts w:ascii="Times New Roman" w:hAnsi="Times New Roman" w:cs="Times New Roman" w:hint="eastAsia"/>
          <w:sz w:val="20"/>
          <w:szCs w:val="20"/>
          <w:highlight w:val="cyan"/>
        </w:rPr>
        <w:t>10~11</w:t>
      </w:r>
      <w:r w:rsidR="009503D4">
        <w:rPr>
          <w:rFonts w:ascii="Times New Roman" w:hAnsi="Times New Roman" w:cs="Times New Roman" w:hint="eastAsia"/>
          <w:sz w:val="20"/>
          <w:szCs w:val="20"/>
          <w:highlight w:val="cyan"/>
        </w:rPr>
        <w:t>月上線</w:t>
      </w:r>
    </w:p>
    <w:p w14:paraId="1F0FB3AB" w14:textId="02FB359A" w:rsidR="00B620AA" w:rsidRDefault="00B620AA" w:rsidP="00B620AA">
      <w:pPr>
        <w:pStyle w:val="a8"/>
        <w:ind w:leftChars="0" w:left="0"/>
        <w:rPr>
          <w:rFonts w:ascii="Times New Roman" w:hAnsi="Times New Roman" w:cs="Times New Roman"/>
          <w:sz w:val="20"/>
          <w:szCs w:val="20"/>
        </w:rPr>
      </w:pPr>
      <w:r w:rsidRPr="009503D4">
        <w:rPr>
          <w:rFonts w:ascii="Times New Roman" w:hAnsi="Times New Roman" w:cs="Times New Roman" w:hint="eastAsia"/>
          <w:sz w:val="20"/>
          <w:szCs w:val="20"/>
        </w:rPr>
        <w:t>理想</w:t>
      </w:r>
      <w:r w:rsidR="009503D4" w:rsidRPr="009503D4">
        <w:rPr>
          <w:rFonts w:ascii="Times New Roman" w:hAnsi="Times New Roman" w:cs="Times New Roman" w:hint="eastAsia"/>
          <w:sz w:val="20"/>
          <w:szCs w:val="20"/>
        </w:rPr>
        <w:t>時程</w:t>
      </w:r>
      <w:r w:rsidR="009503D4" w:rsidRPr="009503D4">
        <w:rPr>
          <w:rFonts w:ascii="Times New Roman" w:hAnsi="Times New Roman" w:cs="Times New Roman"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</w:tblGrid>
      <w:tr w:rsidR="009503D4" w:rsidRPr="009503D4" w14:paraId="5D50C184" w14:textId="77777777" w:rsidTr="009503D4">
        <w:tc>
          <w:tcPr>
            <w:tcW w:w="1555" w:type="dxa"/>
          </w:tcPr>
          <w:p w14:paraId="6B45C2E1" w14:textId="7C496C0D" w:rsidR="009503D4" w:rsidRP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03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976" w:type="dxa"/>
          </w:tcPr>
          <w:p w14:paraId="6E521085" w14:textId="409E5DED" w:rsidR="009503D4" w:rsidRP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03D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完成事項</w:t>
            </w:r>
          </w:p>
        </w:tc>
      </w:tr>
      <w:tr w:rsidR="009503D4" w14:paraId="0A9B3B20" w14:textId="77777777" w:rsidTr="009503D4">
        <w:tc>
          <w:tcPr>
            <w:tcW w:w="1555" w:type="dxa"/>
          </w:tcPr>
          <w:p w14:paraId="30612833" w14:textId="3F976E3A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月底</w:t>
            </w:r>
          </w:p>
        </w:tc>
        <w:tc>
          <w:tcPr>
            <w:tcW w:w="2976" w:type="dxa"/>
          </w:tcPr>
          <w:p w14:paraId="1A50034C" w14:textId="2AC75A31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報價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簽約</w:t>
            </w:r>
          </w:p>
        </w:tc>
      </w:tr>
      <w:tr w:rsidR="009503D4" w14:paraId="0936D551" w14:textId="77777777" w:rsidTr="009503D4">
        <w:tc>
          <w:tcPr>
            <w:tcW w:w="1555" w:type="dxa"/>
          </w:tcPr>
          <w:p w14:paraId="0037FD2A" w14:textId="749AC0BF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月中</w:t>
            </w:r>
          </w:p>
        </w:tc>
        <w:tc>
          <w:tcPr>
            <w:tcW w:w="2976" w:type="dxa"/>
          </w:tcPr>
          <w:p w14:paraId="7EF7F31E" w14:textId="7A5A6308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流程圖</w:t>
            </w:r>
          </w:p>
        </w:tc>
      </w:tr>
      <w:tr w:rsidR="009503D4" w14:paraId="20C46E47" w14:textId="77777777" w:rsidTr="009503D4">
        <w:tc>
          <w:tcPr>
            <w:tcW w:w="1555" w:type="dxa"/>
          </w:tcPr>
          <w:p w14:paraId="17A23941" w14:textId="6B9F098D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月中</w:t>
            </w:r>
          </w:p>
        </w:tc>
        <w:tc>
          <w:tcPr>
            <w:tcW w:w="2976" w:type="dxa"/>
          </w:tcPr>
          <w:p w14:paraId="457B2843" w14:textId="0D86EE3D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ireframe</w:t>
            </w:r>
          </w:p>
        </w:tc>
      </w:tr>
      <w:tr w:rsidR="009503D4" w14:paraId="1CCA0E2E" w14:textId="77777777" w:rsidTr="009503D4">
        <w:tc>
          <w:tcPr>
            <w:tcW w:w="1555" w:type="dxa"/>
          </w:tcPr>
          <w:p w14:paraId="2AC76EC3" w14:textId="39B06242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月中</w:t>
            </w:r>
          </w:p>
        </w:tc>
        <w:tc>
          <w:tcPr>
            <w:tcW w:w="2976" w:type="dxa"/>
          </w:tcPr>
          <w:p w14:paraId="3FF107EE" w14:textId="33A4C5A7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wireframe phototype</w:t>
            </w:r>
          </w:p>
        </w:tc>
      </w:tr>
      <w:tr w:rsidR="009503D4" w14:paraId="0DF5813E" w14:textId="77777777" w:rsidTr="009503D4">
        <w:tc>
          <w:tcPr>
            <w:tcW w:w="1555" w:type="dxa"/>
          </w:tcPr>
          <w:p w14:paraId="7675DC2E" w14:textId="7B043876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月底</w:t>
            </w:r>
          </w:p>
        </w:tc>
        <w:tc>
          <w:tcPr>
            <w:tcW w:w="2976" w:type="dxa"/>
          </w:tcPr>
          <w:p w14:paraId="228CC886" w14:textId="5814F84F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jpg</w:t>
            </w:r>
          </w:p>
        </w:tc>
      </w:tr>
      <w:tr w:rsidR="009503D4" w14:paraId="0569ED79" w14:textId="77777777" w:rsidTr="009503D4">
        <w:tc>
          <w:tcPr>
            <w:tcW w:w="1555" w:type="dxa"/>
          </w:tcPr>
          <w:p w14:paraId="0107F49B" w14:textId="3176456C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周</w:t>
            </w:r>
          </w:p>
        </w:tc>
        <w:tc>
          <w:tcPr>
            <w:tcW w:w="2976" w:type="dxa"/>
          </w:tcPr>
          <w:p w14:paraId="293F88A5" w14:textId="08866271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phototype</w:t>
            </w:r>
          </w:p>
        </w:tc>
      </w:tr>
      <w:tr w:rsidR="009503D4" w14:paraId="5D52F03A" w14:textId="77777777" w:rsidTr="009503D4">
        <w:tc>
          <w:tcPr>
            <w:tcW w:w="1555" w:type="dxa"/>
          </w:tcPr>
          <w:p w14:paraId="4D140DF5" w14:textId="5299ED45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周</w:t>
            </w:r>
          </w:p>
        </w:tc>
        <w:tc>
          <w:tcPr>
            <w:tcW w:w="2976" w:type="dxa"/>
          </w:tcPr>
          <w:p w14:paraId="15684CB1" w14:textId="4E4A9BDC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RWD</w:t>
            </w:r>
          </w:p>
        </w:tc>
      </w:tr>
      <w:tr w:rsidR="009503D4" w14:paraId="6126B65A" w14:textId="77777777" w:rsidTr="009503D4">
        <w:tc>
          <w:tcPr>
            <w:tcW w:w="1555" w:type="dxa"/>
          </w:tcPr>
          <w:p w14:paraId="6BE63488" w14:textId="3EEE07CE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月中</w:t>
            </w:r>
          </w:p>
        </w:tc>
        <w:tc>
          <w:tcPr>
            <w:tcW w:w="2976" w:type="dxa"/>
          </w:tcPr>
          <w:p w14:paraId="797A3A97" w14:textId="6ED99186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RWD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phototype</w:t>
            </w:r>
          </w:p>
        </w:tc>
      </w:tr>
      <w:tr w:rsidR="009503D4" w14:paraId="13A7D748" w14:textId="77777777" w:rsidTr="009503D4">
        <w:tc>
          <w:tcPr>
            <w:tcW w:w="1555" w:type="dxa"/>
          </w:tcPr>
          <w:p w14:paraId="35151525" w14:textId="68687639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月中</w:t>
            </w:r>
          </w:p>
        </w:tc>
        <w:tc>
          <w:tcPr>
            <w:tcW w:w="2976" w:type="dxa"/>
          </w:tcPr>
          <w:p w14:paraId="04D8FE7E" w14:textId="22FDF600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程式開發完成</w:t>
            </w:r>
          </w:p>
        </w:tc>
      </w:tr>
      <w:tr w:rsidR="009503D4" w14:paraId="191F1CBC" w14:textId="77777777" w:rsidTr="009503D4">
        <w:tc>
          <w:tcPr>
            <w:tcW w:w="1555" w:type="dxa"/>
          </w:tcPr>
          <w:p w14:paraId="1D191537" w14:textId="77777777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</w:tcPr>
          <w:p w14:paraId="664FA94F" w14:textId="50AC0BA0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測試修改測試修改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9503D4" w14:paraId="4911FD10" w14:textId="77777777" w:rsidTr="009503D4">
        <w:tc>
          <w:tcPr>
            <w:tcW w:w="1555" w:type="dxa"/>
          </w:tcPr>
          <w:p w14:paraId="0E8EB096" w14:textId="2225589E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月底</w:t>
            </w:r>
          </w:p>
        </w:tc>
        <w:tc>
          <w:tcPr>
            <w:tcW w:w="2976" w:type="dxa"/>
          </w:tcPr>
          <w:p w14:paraId="131934F9" w14:textId="068AAAE3" w:rsidR="009503D4" w:rsidRDefault="009503D4" w:rsidP="00B620AA">
            <w:pPr>
              <w:pStyle w:val="a8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上線</w:t>
            </w:r>
          </w:p>
        </w:tc>
      </w:tr>
    </w:tbl>
    <w:p w14:paraId="42157033" w14:textId="2EEAE87D" w:rsidR="009503D4" w:rsidRPr="00B620AA" w:rsidRDefault="009503D4" w:rsidP="00B620AA">
      <w:pPr>
        <w:pStyle w:val="a8"/>
        <w:ind w:leftChars="0" w:left="0"/>
        <w:rPr>
          <w:rFonts w:ascii="Times New Roman" w:hAnsi="Times New Roman" w:cs="Times New Roman"/>
          <w:sz w:val="20"/>
          <w:szCs w:val="20"/>
        </w:rPr>
      </w:pPr>
    </w:p>
    <w:sectPr w:rsidR="009503D4" w:rsidRPr="00B620AA" w:rsidSect="00741336">
      <w:footerReference w:type="even" r:id="rId23"/>
      <w:footerReference w:type="default" r:id="rId24"/>
      <w:pgSz w:w="11906" w:h="16838"/>
      <w:pgMar w:top="720" w:right="720" w:bottom="720" w:left="720" w:header="851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96AB" w14:textId="77777777" w:rsidR="00921861" w:rsidRDefault="00921861" w:rsidP="00741336">
      <w:r>
        <w:separator/>
      </w:r>
    </w:p>
  </w:endnote>
  <w:endnote w:type="continuationSeparator" w:id="0">
    <w:p w14:paraId="5F8F5424" w14:textId="77777777" w:rsidR="00921861" w:rsidRDefault="00921861" w:rsidP="00741336">
      <w:r>
        <w:continuationSeparator/>
      </w:r>
    </w:p>
  </w:endnote>
  <w:endnote w:type="continuationNotice" w:id="1">
    <w:p w14:paraId="2DADBF39" w14:textId="77777777" w:rsidR="00921861" w:rsidRDefault="00921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615894682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2E083277" w14:textId="014F0750" w:rsidR="003D2872" w:rsidRDefault="003D2872" w:rsidP="0013794E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1EA98F62" w14:textId="77777777" w:rsidR="003D2872" w:rsidRDefault="003D287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1904475941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03E41CA4" w14:textId="0FA92121" w:rsidR="003D2872" w:rsidRDefault="003D2872" w:rsidP="0013794E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6243B0">
          <w:rPr>
            <w:rStyle w:val="af5"/>
            <w:noProof/>
          </w:rPr>
          <w:t>23</w:t>
        </w:r>
        <w:r>
          <w:rPr>
            <w:rStyle w:val="af5"/>
          </w:rPr>
          <w:fldChar w:fldCharType="end"/>
        </w:r>
      </w:p>
    </w:sdtContent>
  </w:sdt>
  <w:p w14:paraId="76F6141C" w14:textId="77777777" w:rsidR="003D2872" w:rsidRDefault="003D287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58F0" w14:textId="77777777" w:rsidR="00921861" w:rsidRDefault="00921861" w:rsidP="00741336">
      <w:r>
        <w:separator/>
      </w:r>
    </w:p>
  </w:footnote>
  <w:footnote w:type="continuationSeparator" w:id="0">
    <w:p w14:paraId="44F3BAF1" w14:textId="77777777" w:rsidR="00921861" w:rsidRDefault="00921861" w:rsidP="00741336">
      <w:r>
        <w:continuationSeparator/>
      </w:r>
    </w:p>
  </w:footnote>
  <w:footnote w:type="continuationNotice" w:id="1">
    <w:p w14:paraId="1841C9E5" w14:textId="77777777" w:rsidR="00921861" w:rsidRDefault="009218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47FE"/>
      </v:shape>
    </w:pict>
  </w:numPicBullet>
  <w:abstractNum w:abstractNumId="0" w15:restartNumberingAfterBreak="0">
    <w:nsid w:val="09E96D8D"/>
    <w:multiLevelType w:val="hybridMultilevel"/>
    <w:tmpl w:val="1A6ADA6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5F04A75"/>
    <w:multiLevelType w:val="hybridMultilevel"/>
    <w:tmpl w:val="7CD45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93691D"/>
    <w:multiLevelType w:val="hybridMultilevel"/>
    <w:tmpl w:val="9AB46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C265E9"/>
    <w:multiLevelType w:val="hybridMultilevel"/>
    <w:tmpl w:val="B2A27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902CE9"/>
    <w:multiLevelType w:val="hybridMultilevel"/>
    <w:tmpl w:val="5AF24D3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D782CAB"/>
    <w:multiLevelType w:val="hybridMultilevel"/>
    <w:tmpl w:val="B552B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596333"/>
    <w:multiLevelType w:val="hybridMultilevel"/>
    <w:tmpl w:val="F3907406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7" w15:restartNumberingAfterBreak="0">
    <w:nsid w:val="210D39E3"/>
    <w:multiLevelType w:val="hybridMultilevel"/>
    <w:tmpl w:val="0D8027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0D17E8"/>
    <w:multiLevelType w:val="hybridMultilevel"/>
    <w:tmpl w:val="871E2836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2AD26669"/>
    <w:multiLevelType w:val="hybridMultilevel"/>
    <w:tmpl w:val="4F1670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124CC8"/>
    <w:multiLevelType w:val="hybridMultilevel"/>
    <w:tmpl w:val="C00E6F14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 w15:restartNumberingAfterBreak="0">
    <w:nsid w:val="35BD4336"/>
    <w:multiLevelType w:val="hybridMultilevel"/>
    <w:tmpl w:val="42D426AE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2" w15:restartNumberingAfterBreak="0">
    <w:nsid w:val="37E87484"/>
    <w:multiLevelType w:val="hybridMultilevel"/>
    <w:tmpl w:val="EBEC39EA"/>
    <w:lvl w:ilvl="0" w:tplc="2670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DB6407"/>
    <w:multiLevelType w:val="hybridMultilevel"/>
    <w:tmpl w:val="7A5A59B6"/>
    <w:lvl w:ilvl="0" w:tplc="04090001">
      <w:start w:val="1"/>
      <w:numFmt w:val="bullet"/>
      <w:lvlText w:val=""/>
      <w:lvlJc w:val="left"/>
      <w:pPr>
        <w:ind w:left="124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6" w:hanging="480"/>
      </w:pPr>
      <w:rPr>
        <w:rFonts w:ascii="Wingdings" w:hAnsi="Wingdings" w:hint="default"/>
      </w:rPr>
    </w:lvl>
  </w:abstractNum>
  <w:abstractNum w:abstractNumId="14" w15:restartNumberingAfterBreak="0">
    <w:nsid w:val="3A5F10D7"/>
    <w:multiLevelType w:val="hybridMultilevel"/>
    <w:tmpl w:val="C54EC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1BE4E12"/>
    <w:multiLevelType w:val="hybridMultilevel"/>
    <w:tmpl w:val="A8BA9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5B5500"/>
    <w:multiLevelType w:val="hybridMultilevel"/>
    <w:tmpl w:val="6DEA2C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262403"/>
    <w:multiLevelType w:val="hybridMultilevel"/>
    <w:tmpl w:val="7F764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66713D"/>
    <w:multiLevelType w:val="hybridMultilevel"/>
    <w:tmpl w:val="1F86CFD0"/>
    <w:lvl w:ilvl="0" w:tplc="4FACE348">
      <w:start w:val="1"/>
      <w:numFmt w:val="bullet"/>
      <w:lvlText w:val=""/>
      <w:lvlJc w:val="left"/>
      <w:pPr>
        <w:ind w:left="482" w:hanging="48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2D3CE7"/>
    <w:multiLevelType w:val="hybridMultilevel"/>
    <w:tmpl w:val="32648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AB7165F"/>
    <w:multiLevelType w:val="hybridMultilevel"/>
    <w:tmpl w:val="BF6651E4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D0C1AC6"/>
    <w:multiLevelType w:val="hybridMultilevel"/>
    <w:tmpl w:val="99747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31645BD"/>
    <w:multiLevelType w:val="hybridMultilevel"/>
    <w:tmpl w:val="5CFCC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4C7129D"/>
    <w:multiLevelType w:val="hybridMultilevel"/>
    <w:tmpl w:val="AAC6E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7675C13"/>
    <w:multiLevelType w:val="hybridMultilevel"/>
    <w:tmpl w:val="30D27566"/>
    <w:lvl w:ilvl="0" w:tplc="0409000B">
      <w:start w:val="1"/>
      <w:numFmt w:val="bullet"/>
      <w:lvlText w:val=""/>
      <w:lvlJc w:val="left"/>
      <w:pPr>
        <w:ind w:left="12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6" w:hanging="480"/>
      </w:pPr>
      <w:rPr>
        <w:rFonts w:ascii="Wingdings" w:hAnsi="Wingdings" w:hint="default"/>
      </w:rPr>
    </w:lvl>
  </w:abstractNum>
  <w:abstractNum w:abstractNumId="25" w15:restartNumberingAfterBreak="0">
    <w:nsid w:val="58713974"/>
    <w:multiLevelType w:val="hybridMultilevel"/>
    <w:tmpl w:val="A26A372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8F279C7"/>
    <w:multiLevelType w:val="hybridMultilevel"/>
    <w:tmpl w:val="0EC4B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AD97D54"/>
    <w:multiLevelType w:val="hybridMultilevel"/>
    <w:tmpl w:val="A3C2F1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ED72B06"/>
    <w:multiLevelType w:val="hybridMultilevel"/>
    <w:tmpl w:val="75BE5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7A280E"/>
    <w:multiLevelType w:val="hybridMultilevel"/>
    <w:tmpl w:val="1ED4F0A4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0" w15:restartNumberingAfterBreak="0">
    <w:nsid w:val="62E70746"/>
    <w:multiLevelType w:val="hybridMultilevel"/>
    <w:tmpl w:val="70C4A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BA70E6"/>
    <w:multiLevelType w:val="hybridMultilevel"/>
    <w:tmpl w:val="B8A6617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4C819E5"/>
    <w:multiLevelType w:val="hybridMultilevel"/>
    <w:tmpl w:val="58D08FF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3" w15:restartNumberingAfterBreak="0">
    <w:nsid w:val="667B5CCE"/>
    <w:multiLevelType w:val="hybridMultilevel"/>
    <w:tmpl w:val="0618357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7">
      <w:start w:val="1"/>
      <w:numFmt w:val="bullet"/>
      <w:lvlText w:val=""/>
      <w:lvlPicBulletId w:val="0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C375E7"/>
    <w:multiLevelType w:val="hybridMultilevel"/>
    <w:tmpl w:val="C9A0816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BC77C07"/>
    <w:multiLevelType w:val="hybridMultilevel"/>
    <w:tmpl w:val="BFE40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1CD1432"/>
    <w:multiLevelType w:val="hybridMultilevel"/>
    <w:tmpl w:val="12D27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55D4137"/>
    <w:multiLevelType w:val="hybridMultilevel"/>
    <w:tmpl w:val="99BE7584"/>
    <w:lvl w:ilvl="0" w:tplc="04090001">
      <w:start w:val="1"/>
      <w:numFmt w:val="bullet"/>
      <w:lvlText w:val=""/>
      <w:lvlJc w:val="left"/>
      <w:pPr>
        <w:ind w:left="124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6" w:hanging="480"/>
      </w:pPr>
      <w:rPr>
        <w:rFonts w:ascii="Wingdings" w:hAnsi="Wingdings" w:hint="default"/>
      </w:rPr>
    </w:lvl>
  </w:abstractNum>
  <w:abstractNum w:abstractNumId="38" w15:restartNumberingAfterBreak="0">
    <w:nsid w:val="76403548"/>
    <w:multiLevelType w:val="hybridMultilevel"/>
    <w:tmpl w:val="7D8024C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9" w15:restartNumberingAfterBreak="0">
    <w:nsid w:val="76DF299A"/>
    <w:multiLevelType w:val="hybridMultilevel"/>
    <w:tmpl w:val="6B96E014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0" w15:restartNumberingAfterBreak="0">
    <w:nsid w:val="77AA165D"/>
    <w:multiLevelType w:val="hybridMultilevel"/>
    <w:tmpl w:val="41D27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31"/>
  </w:num>
  <w:num w:numId="4">
    <w:abstractNumId w:val="26"/>
  </w:num>
  <w:num w:numId="5">
    <w:abstractNumId w:val="37"/>
  </w:num>
  <w:num w:numId="6">
    <w:abstractNumId w:val="9"/>
  </w:num>
  <w:num w:numId="7">
    <w:abstractNumId w:val="25"/>
  </w:num>
  <w:num w:numId="8">
    <w:abstractNumId w:val="33"/>
  </w:num>
  <w:num w:numId="9">
    <w:abstractNumId w:val="2"/>
  </w:num>
  <w:num w:numId="10">
    <w:abstractNumId w:val="12"/>
  </w:num>
  <w:num w:numId="11">
    <w:abstractNumId w:val="14"/>
  </w:num>
  <w:num w:numId="12">
    <w:abstractNumId w:val="32"/>
  </w:num>
  <w:num w:numId="13">
    <w:abstractNumId w:val="36"/>
  </w:num>
  <w:num w:numId="14">
    <w:abstractNumId w:val="30"/>
  </w:num>
  <w:num w:numId="15">
    <w:abstractNumId w:val="4"/>
  </w:num>
  <w:num w:numId="16">
    <w:abstractNumId w:val="8"/>
  </w:num>
  <w:num w:numId="17">
    <w:abstractNumId w:val="38"/>
  </w:num>
  <w:num w:numId="18">
    <w:abstractNumId w:val="22"/>
  </w:num>
  <w:num w:numId="19">
    <w:abstractNumId w:val="19"/>
  </w:num>
  <w:num w:numId="20">
    <w:abstractNumId w:val="11"/>
  </w:num>
  <w:num w:numId="21">
    <w:abstractNumId w:val="7"/>
  </w:num>
  <w:num w:numId="22">
    <w:abstractNumId w:val="1"/>
  </w:num>
  <w:num w:numId="23">
    <w:abstractNumId w:val="23"/>
  </w:num>
  <w:num w:numId="24">
    <w:abstractNumId w:val="13"/>
  </w:num>
  <w:num w:numId="25">
    <w:abstractNumId w:val="16"/>
  </w:num>
  <w:num w:numId="26">
    <w:abstractNumId w:val="15"/>
  </w:num>
  <w:num w:numId="27">
    <w:abstractNumId w:val="35"/>
  </w:num>
  <w:num w:numId="28">
    <w:abstractNumId w:val="6"/>
  </w:num>
  <w:num w:numId="29">
    <w:abstractNumId w:val="0"/>
  </w:num>
  <w:num w:numId="30">
    <w:abstractNumId w:val="3"/>
  </w:num>
  <w:num w:numId="31">
    <w:abstractNumId w:val="17"/>
  </w:num>
  <w:num w:numId="32">
    <w:abstractNumId w:val="24"/>
  </w:num>
  <w:num w:numId="33">
    <w:abstractNumId w:val="27"/>
  </w:num>
  <w:num w:numId="34">
    <w:abstractNumId w:val="5"/>
  </w:num>
  <w:num w:numId="35">
    <w:abstractNumId w:val="40"/>
  </w:num>
  <w:num w:numId="36">
    <w:abstractNumId w:val="18"/>
  </w:num>
  <w:num w:numId="37">
    <w:abstractNumId w:val="10"/>
  </w:num>
  <w:num w:numId="38">
    <w:abstractNumId w:val="21"/>
  </w:num>
  <w:num w:numId="39">
    <w:abstractNumId w:val="39"/>
  </w:num>
  <w:num w:numId="40">
    <w:abstractNumId w:val="20"/>
  </w:num>
  <w:num w:numId="41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CBC"/>
    <w:rsid w:val="0000662E"/>
    <w:rsid w:val="00013FA6"/>
    <w:rsid w:val="000143EC"/>
    <w:rsid w:val="00021BEF"/>
    <w:rsid w:val="00027AE3"/>
    <w:rsid w:val="00042052"/>
    <w:rsid w:val="000452AC"/>
    <w:rsid w:val="000473B0"/>
    <w:rsid w:val="00074E6D"/>
    <w:rsid w:val="00081C90"/>
    <w:rsid w:val="000967E0"/>
    <w:rsid w:val="000A1AD3"/>
    <w:rsid w:val="000A3161"/>
    <w:rsid w:val="000B4D89"/>
    <w:rsid w:val="000D682C"/>
    <w:rsid w:val="000E04D6"/>
    <w:rsid w:val="000E087F"/>
    <w:rsid w:val="001124D0"/>
    <w:rsid w:val="00127ECD"/>
    <w:rsid w:val="00134746"/>
    <w:rsid w:val="0013604A"/>
    <w:rsid w:val="0013794E"/>
    <w:rsid w:val="00154065"/>
    <w:rsid w:val="00160824"/>
    <w:rsid w:val="00160B92"/>
    <w:rsid w:val="00175CDB"/>
    <w:rsid w:val="00182BF3"/>
    <w:rsid w:val="00184509"/>
    <w:rsid w:val="001869D2"/>
    <w:rsid w:val="00192D2D"/>
    <w:rsid w:val="001A0CE1"/>
    <w:rsid w:val="001A2822"/>
    <w:rsid w:val="001A48AE"/>
    <w:rsid w:val="001A5C34"/>
    <w:rsid w:val="001B1A4B"/>
    <w:rsid w:val="001B3FBF"/>
    <w:rsid w:val="001B4F99"/>
    <w:rsid w:val="001D52BF"/>
    <w:rsid w:val="001F4D88"/>
    <w:rsid w:val="001F7B1B"/>
    <w:rsid w:val="00201EB1"/>
    <w:rsid w:val="00211702"/>
    <w:rsid w:val="00213A43"/>
    <w:rsid w:val="002155B7"/>
    <w:rsid w:val="00220820"/>
    <w:rsid w:val="0022149E"/>
    <w:rsid w:val="002220B8"/>
    <w:rsid w:val="0022319D"/>
    <w:rsid w:val="00224305"/>
    <w:rsid w:val="00232E80"/>
    <w:rsid w:val="002350A9"/>
    <w:rsid w:val="002364B3"/>
    <w:rsid w:val="00242346"/>
    <w:rsid w:val="00244401"/>
    <w:rsid w:val="00244C58"/>
    <w:rsid w:val="002463B4"/>
    <w:rsid w:val="0024778E"/>
    <w:rsid w:val="00254D16"/>
    <w:rsid w:val="002667B3"/>
    <w:rsid w:val="00273C3E"/>
    <w:rsid w:val="00286B23"/>
    <w:rsid w:val="0029271E"/>
    <w:rsid w:val="00294FE6"/>
    <w:rsid w:val="0029730F"/>
    <w:rsid w:val="002A7194"/>
    <w:rsid w:val="002B0033"/>
    <w:rsid w:val="002B44A1"/>
    <w:rsid w:val="002B5D03"/>
    <w:rsid w:val="002C0E25"/>
    <w:rsid w:val="002C6F27"/>
    <w:rsid w:val="002D1E36"/>
    <w:rsid w:val="002D6965"/>
    <w:rsid w:val="002F5D11"/>
    <w:rsid w:val="003029C3"/>
    <w:rsid w:val="00315FBD"/>
    <w:rsid w:val="00334743"/>
    <w:rsid w:val="0033766E"/>
    <w:rsid w:val="00340396"/>
    <w:rsid w:val="003477E0"/>
    <w:rsid w:val="00363B15"/>
    <w:rsid w:val="00371B8B"/>
    <w:rsid w:val="003752E8"/>
    <w:rsid w:val="00380079"/>
    <w:rsid w:val="00380572"/>
    <w:rsid w:val="00381407"/>
    <w:rsid w:val="0039030E"/>
    <w:rsid w:val="00396DE6"/>
    <w:rsid w:val="003C6A24"/>
    <w:rsid w:val="003D1E14"/>
    <w:rsid w:val="003D2872"/>
    <w:rsid w:val="003D7F95"/>
    <w:rsid w:val="0040165F"/>
    <w:rsid w:val="0040489E"/>
    <w:rsid w:val="004333EE"/>
    <w:rsid w:val="00442022"/>
    <w:rsid w:val="00460D5D"/>
    <w:rsid w:val="00463344"/>
    <w:rsid w:val="00467629"/>
    <w:rsid w:val="00474080"/>
    <w:rsid w:val="00481357"/>
    <w:rsid w:val="004835A8"/>
    <w:rsid w:val="004839AC"/>
    <w:rsid w:val="00496280"/>
    <w:rsid w:val="004B6FDD"/>
    <w:rsid w:val="004D2EFE"/>
    <w:rsid w:val="004E070A"/>
    <w:rsid w:val="004E0F3B"/>
    <w:rsid w:val="004F6BB9"/>
    <w:rsid w:val="00513110"/>
    <w:rsid w:val="0052796A"/>
    <w:rsid w:val="005403A8"/>
    <w:rsid w:val="00550150"/>
    <w:rsid w:val="00550CC4"/>
    <w:rsid w:val="0055131F"/>
    <w:rsid w:val="00570F82"/>
    <w:rsid w:val="00576FD8"/>
    <w:rsid w:val="00577885"/>
    <w:rsid w:val="00582BA9"/>
    <w:rsid w:val="00586DD2"/>
    <w:rsid w:val="005A2A94"/>
    <w:rsid w:val="005B1251"/>
    <w:rsid w:val="005C0C24"/>
    <w:rsid w:val="005F0C5A"/>
    <w:rsid w:val="0060493F"/>
    <w:rsid w:val="00606D03"/>
    <w:rsid w:val="00607303"/>
    <w:rsid w:val="00615E3A"/>
    <w:rsid w:val="00616C9B"/>
    <w:rsid w:val="006243B0"/>
    <w:rsid w:val="0063470D"/>
    <w:rsid w:val="00663C94"/>
    <w:rsid w:val="00665DEA"/>
    <w:rsid w:val="0066777D"/>
    <w:rsid w:val="00682B0C"/>
    <w:rsid w:val="006840EB"/>
    <w:rsid w:val="00692317"/>
    <w:rsid w:val="0069295A"/>
    <w:rsid w:val="0069779A"/>
    <w:rsid w:val="006A0653"/>
    <w:rsid w:val="006A3F53"/>
    <w:rsid w:val="006B2032"/>
    <w:rsid w:val="006B6A5E"/>
    <w:rsid w:val="006D600A"/>
    <w:rsid w:val="006E0A51"/>
    <w:rsid w:val="00715376"/>
    <w:rsid w:val="00724CB3"/>
    <w:rsid w:val="00740463"/>
    <w:rsid w:val="00741336"/>
    <w:rsid w:val="007417AE"/>
    <w:rsid w:val="00746E97"/>
    <w:rsid w:val="00755952"/>
    <w:rsid w:val="00757E2D"/>
    <w:rsid w:val="00763B1D"/>
    <w:rsid w:val="0077217F"/>
    <w:rsid w:val="00772E48"/>
    <w:rsid w:val="00774BCF"/>
    <w:rsid w:val="0077760B"/>
    <w:rsid w:val="0078318C"/>
    <w:rsid w:val="00786B91"/>
    <w:rsid w:val="0079124D"/>
    <w:rsid w:val="00794837"/>
    <w:rsid w:val="00797F1C"/>
    <w:rsid w:val="007B1BF7"/>
    <w:rsid w:val="007D2C1A"/>
    <w:rsid w:val="007F2ABA"/>
    <w:rsid w:val="00821EA7"/>
    <w:rsid w:val="00822170"/>
    <w:rsid w:val="00872096"/>
    <w:rsid w:val="008734BF"/>
    <w:rsid w:val="00884194"/>
    <w:rsid w:val="008A1206"/>
    <w:rsid w:val="008A64F2"/>
    <w:rsid w:val="008D1547"/>
    <w:rsid w:val="008D33A5"/>
    <w:rsid w:val="008E170F"/>
    <w:rsid w:val="008F3CFB"/>
    <w:rsid w:val="00903F0B"/>
    <w:rsid w:val="0092014F"/>
    <w:rsid w:val="00921861"/>
    <w:rsid w:val="009336E6"/>
    <w:rsid w:val="009368B2"/>
    <w:rsid w:val="00944C5D"/>
    <w:rsid w:val="009503D4"/>
    <w:rsid w:val="00956FA0"/>
    <w:rsid w:val="009600ED"/>
    <w:rsid w:val="009604DF"/>
    <w:rsid w:val="00985332"/>
    <w:rsid w:val="009A436B"/>
    <w:rsid w:val="009B354D"/>
    <w:rsid w:val="009D7F72"/>
    <w:rsid w:val="009F73E3"/>
    <w:rsid w:val="00A00A1B"/>
    <w:rsid w:val="00A025DB"/>
    <w:rsid w:val="00A03F31"/>
    <w:rsid w:val="00A106BD"/>
    <w:rsid w:val="00A2180E"/>
    <w:rsid w:val="00A21EF6"/>
    <w:rsid w:val="00A259F4"/>
    <w:rsid w:val="00A36D07"/>
    <w:rsid w:val="00A37718"/>
    <w:rsid w:val="00A40D37"/>
    <w:rsid w:val="00A40D85"/>
    <w:rsid w:val="00A41B31"/>
    <w:rsid w:val="00A440F9"/>
    <w:rsid w:val="00A50AC9"/>
    <w:rsid w:val="00A52CBA"/>
    <w:rsid w:val="00A6304A"/>
    <w:rsid w:val="00A703E4"/>
    <w:rsid w:val="00A8363C"/>
    <w:rsid w:val="00A8539F"/>
    <w:rsid w:val="00A85A96"/>
    <w:rsid w:val="00A8702E"/>
    <w:rsid w:val="00A96C2E"/>
    <w:rsid w:val="00A97384"/>
    <w:rsid w:val="00AB2695"/>
    <w:rsid w:val="00AB47A5"/>
    <w:rsid w:val="00AB4A34"/>
    <w:rsid w:val="00AD460F"/>
    <w:rsid w:val="00AE32A4"/>
    <w:rsid w:val="00AE761E"/>
    <w:rsid w:val="00AF0957"/>
    <w:rsid w:val="00AF1D31"/>
    <w:rsid w:val="00AF2D10"/>
    <w:rsid w:val="00AF526C"/>
    <w:rsid w:val="00B21255"/>
    <w:rsid w:val="00B21DFD"/>
    <w:rsid w:val="00B250E8"/>
    <w:rsid w:val="00B3248A"/>
    <w:rsid w:val="00B35063"/>
    <w:rsid w:val="00B432C4"/>
    <w:rsid w:val="00B46CB7"/>
    <w:rsid w:val="00B46D37"/>
    <w:rsid w:val="00B52D8F"/>
    <w:rsid w:val="00B53D90"/>
    <w:rsid w:val="00B620AA"/>
    <w:rsid w:val="00B72B76"/>
    <w:rsid w:val="00B73533"/>
    <w:rsid w:val="00B85764"/>
    <w:rsid w:val="00B9324A"/>
    <w:rsid w:val="00BA2A1E"/>
    <w:rsid w:val="00BA6E6D"/>
    <w:rsid w:val="00BB7FAF"/>
    <w:rsid w:val="00BC195F"/>
    <w:rsid w:val="00BC3AC6"/>
    <w:rsid w:val="00BF4E4A"/>
    <w:rsid w:val="00C14FDF"/>
    <w:rsid w:val="00C1768A"/>
    <w:rsid w:val="00C20696"/>
    <w:rsid w:val="00C21354"/>
    <w:rsid w:val="00C21AFA"/>
    <w:rsid w:val="00C2494D"/>
    <w:rsid w:val="00C24A71"/>
    <w:rsid w:val="00C46DDA"/>
    <w:rsid w:val="00C56EC4"/>
    <w:rsid w:val="00C656C3"/>
    <w:rsid w:val="00C7580C"/>
    <w:rsid w:val="00C8692B"/>
    <w:rsid w:val="00C9407D"/>
    <w:rsid w:val="00C97D35"/>
    <w:rsid w:val="00CA1E76"/>
    <w:rsid w:val="00CA3C36"/>
    <w:rsid w:val="00CA7047"/>
    <w:rsid w:val="00CB32AF"/>
    <w:rsid w:val="00CC0EAA"/>
    <w:rsid w:val="00CD5085"/>
    <w:rsid w:val="00D050B3"/>
    <w:rsid w:val="00D05747"/>
    <w:rsid w:val="00D0743D"/>
    <w:rsid w:val="00D238DD"/>
    <w:rsid w:val="00D24951"/>
    <w:rsid w:val="00D326A8"/>
    <w:rsid w:val="00D32CBC"/>
    <w:rsid w:val="00D42A02"/>
    <w:rsid w:val="00D74FB9"/>
    <w:rsid w:val="00D86420"/>
    <w:rsid w:val="00D937A0"/>
    <w:rsid w:val="00D94ED9"/>
    <w:rsid w:val="00D97B2D"/>
    <w:rsid w:val="00DA3E6F"/>
    <w:rsid w:val="00DA52E7"/>
    <w:rsid w:val="00DC12C6"/>
    <w:rsid w:val="00DC53E6"/>
    <w:rsid w:val="00DD45B7"/>
    <w:rsid w:val="00DE6957"/>
    <w:rsid w:val="00DF5E83"/>
    <w:rsid w:val="00DF6ED9"/>
    <w:rsid w:val="00E034C6"/>
    <w:rsid w:val="00E058E2"/>
    <w:rsid w:val="00E22737"/>
    <w:rsid w:val="00E37FDD"/>
    <w:rsid w:val="00E4398F"/>
    <w:rsid w:val="00E45177"/>
    <w:rsid w:val="00E4649F"/>
    <w:rsid w:val="00E576B1"/>
    <w:rsid w:val="00E60EFB"/>
    <w:rsid w:val="00E752FE"/>
    <w:rsid w:val="00E77A83"/>
    <w:rsid w:val="00E804F1"/>
    <w:rsid w:val="00E810EC"/>
    <w:rsid w:val="00E9548F"/>
    <w:rsid w:val="00EA1556"/>
    <w:rsid w:val="00EA368D"/>
    <w:rsid w:val="00EB0896"/>
    <w:rsid w:val="00EC262E"/>
    <w:rsid w:val="00EF5760"/>
    <w:rsid w:val="00F12432"/>
    <w:rsid w:val="00F17519"/>
    <w:rsid w:val="00F20C31"/>
    <w:rsid w:val="00F27008"/>
    <w:rsid w:val="00F35215"/>
    <w:rsid w:val="00F37D5D"/>
    <w:rsid w:val="00F42381"/>
    <w:rsid w:val="00F54F43"/>
    <w:rsid w:val="00F724BC"/>
    <w:rsid w:val="00F76513"/>
    <w:rsid w:val="00F863C1"/>
    <w:rsid w:val="00F86B50"/>
    <w:rsid w:val="00FA1429"/>
    <w:rsid w:val="00FB6AFF"/>
    <w:rsid w:val="00FE3D64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1D63"/>
  <w15:chartTrackingRefBased/>
  <w15:docId w15:val="{CD0B4585-99A0-496A-B6EC-3BB87D5B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E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7417AE"/>
    <w:pPr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a5">
    <w:name w:val="註釋標題 字元"/>
    <w:basedOn w:val="a0"/>
    <w:link w:val="a4"/>
    <w:uiPriority w:val="99"/>
    <w:rsid w:val="007417AE"/>
    <w:rPr>
      <w:rFonts w:ascii="Times New Roman" w:hAnsi="Times New Roman" w:cs="Times New Roman"/>
      <w:sz w:val="20"/>
      <w:szCs w:val="20"/>
    </w:rPr>
  </w:style>
  <w:style w:type="paragraph" w:styleId="a6">
    <w:name w:val="Closing"/>
    <w:basedOn w:val="a"/>
    <w:link w:val="a7"/>
    <w:uiPriority w:val="99"/>
    <w:unhideWhenUsed/>
    <w:rsid w:val="007417AE"/>
    <w:pPr>
      <w:ind w:leftChars="1800" w:left="100"/>
    </w:pPr>
    <w:rPr>
      <w:rFonts w:ascii="Times New Roman" w:hAnsi="Times New Roman" w:cs="Times New Roman"/>
      <w:sz w:val="20"/>
      <w:szCs w:val="20"/>
    </w:rPr>
  </w:style>
  <w:style w:type="character" w:customStyle="1" w:styleId="a7">
    <w:name w:val="結語 字元"/>
    <w:basedOn w:val="a0"/>
    <w:link w:val="a6"/>
    <w:uiPriority w:val="99"/>
    <w:rsid w:val="007417AE"/>
    <w:rPr>
      <w:rFonts w:ascii="Times New Roman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1B4F9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A52CBA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52CBA"/>
  </w:style>
  <w:style w:type="character" w:customStyle="1" w:styleId="ab">
    <w:name w:val="註解文字 字元"/>
    <w:basedOn w:val="a0"/>
    <w:link w:val="aa"/>
    <w:uiPriority w:val="99"/>
    <w:semiHidden/>
    <w:rsid w:val="00A52CBA"/>
  </w:style>
  <w:style w:type="paragraph" w:styleId="ac">
    <w:name w:val="annotation subject"/>
    <w:basedOn w:val="aa"/>
    <w:next w:val="aa"/>
    <w:link w:val="ad"/>
    <w:uiPriority w:val="99"/>
    <w:semiHidden/>
    <w:unhideWhenUsed/>
    <w:rsid w:val="00A52CBA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52CBA"/>
    <w:rPr>
      <w:b/>
      <w:bCs/>
    </w:rPr>
  </w:style>
  <w:style w:type="paragraph" w:styleId="ae">
    <w:name w:val="Revision"/>
    <w:hidden/>
    <w:uiPriority w:val="99"/>
    <w:semiHidden/>
    <w:rsid w:val="00481357"/>
  </w:style>
  <w:style w:type="character" w:styleId="af">
    <w:name w:val="Hyperlink"/>
    <w:basedOn w:val="a0"/>
    <w:uiPriority w:val="99"/>
    <w:unhideWhenUsed/>
    <w:rsid w:val="00242346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24234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9D7F72"/>
    <w:rPr>
      <w:color w:val="808080"/>
    </w:rPr>
  </w:style>
  <w:style w:type="paragraph" w:styleId="af1">
    <w:name w:val="header"/>
    <w:basedOn w:val="a"/>
    <w:link w:val="af2"/>
    <w:uiPriority w:val="99"/>
    <w:unhideWhenUsed/>
    <w:rsid w:val="0074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741336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74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741336"/>
    <w:rPr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741336"/>
  </w:style>
  <w:style w:type="paragraph" w:styleId="af6">
    <w:name w:val="caption"/>
    <w:basedOn w:val="a"/>
    <w:next w:val="a"/>
    <w:uiPriority w:val="35"/>
    <w:unhideWhenUsed/>
    <w:qFormat/>
    <w:rsid w:val="00741336"/>
    <w:rPr>
      <w:sz w:val="20"/>
      <w:szCs w:val="20"/>
    </w:rPr>
  </w:style>
  <w:style w:type="character" w:styleId="af7">
    <w:name w:val="FollowedHyperlink"/>
    <w:basedOn w:val="a0"/>
    <w:uiPriority w:val="99"/>
    <w:semiHidden/>
    <w:unhideWhenUsed/>
    <w:rsid w:val="00741336"/>
    <w:rPr>
      <w:color w:val="954F72" w:themeColor="followed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B52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註解方塊文字 字元"/>
    <w:basedOn w:val="a0"/>
    <w:link w:val="af8"/>
    <w:uiPriority w:val="99"/>
    <w:semiHidden/>
    <w:rsid w:val="00B52D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53e080eb-f645-4b05-99fb-61670cff7a36-06b3/screen/ebb8d18e-947d-456c-a6cd-c9f43db39a12/" TargetMode="External"/><Relationship Id="rId13" Type="http://schemas.openxmlformats.org/officeDocument/2006/relationships/hyperlink" Target="https://xd.adobe.com/view/53e080eb-f645-4b05-99fb-61670cff7a36-06b3/screen/fe605a73-7009-4570-8f44-83fae7e3c096?fullscreen" TargetMode="External"/><Relationship Id="rId18" Type="http://schemas.openxmlformats.org/officeDocument/2006/relationships/hyperlink" Target="https://xd.adobe.com/view/8e4089fc-b8dc-42c4-bedd-f51bdeeddad8-db13/screen/86a10c37-15c6-4411-8aaa-b42551d051ec?fullscree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d.adobe.com/view/8e4089fc-b8dc-42c4-bedd-f51bdeeddad8-db13/screen/f1511b48-cb1c-47c9-876e-79f750c7ede8?fullscreen" TargetMode="External"/><Relationship Id="rId7" Type="http://schemas.openxmlformats.org/officeDocument/2006/relationships/hyperlink" Target="https://shop.mikiorchid.com.tw/" TargetMode="External"/><Relationship Id="rId12" Type="http://schemas.openxmlformats.org/officeDocument/2006/relationships/hyperlink" Target="https://xd.adobe.com/view/53e080eb-f645-4b05-99fb-61670cff7a36-06b3/screen/7ebeb205-8e5e-4eea-aef8-5ee4c790097c?fullscreen" TargetMode="External"/><Relationship Id="rId17" Type="http://schemas.openxmlformats.org/officeDocument/2006/relationships/hyperlink" Target="https://xd.adobe.com/view/8e4089fc-b8dc-42c4-bedd-f51bdeeddad8-db13/screen/0c27343b-a5e3-472f-ad4d-692da75887a5?fullscree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d.adobe.com/view/53e080eb-f645-4b05-99fb-61670cff7a36-06b3/screen/4884d66d-02f8-4b90-bf44-4fcea14dce49?fullscreen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xd.adobe.com/view/8e4089fc-b8dc-42c4-bedd-f51bdeeddad8-db13/screen/c70d7a69-233b-432f-8e20-ddc5a5dc9247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oyota.com.tw/showroom/COROLLA_CROSS/?utm_source=google&amp;utm_medium=keyword&amp;utm_campaign=toyota&amp;utm_content=COROLLA_CROSS" TargetMode="External"/><Relationship Id="rId19" Type="http://schemas.openxmlformats.org/officeDocument/2006/relationships/hyperlink" Target="https://xd.adobe.com/view/8e4089fc-b8dc-42c4-bedd-f51bdeeddad8-db13/screen/a12ca043-7513-40ab-ba7e-30d431f84083?fullscr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53e080eb-f645-4b05-99fb-61670cff7a36-06b3/screen/f6f8e931-61d6-4004-a634-9533ca9bee43?fullscreen" TargetMode="External"/><Relationship Id="rId14" Type="http://schemas.openxmlformats.org/officeDocument/2006/relationships/hyperlink" Target="https://shop.mikiorchid.com.tw/MIKI" TargetMode="External"/><Relationship Id="rId2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25</Pages>
  <Words>2402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14</cp:revision>
  <dcterms:created xsi:type="dcterms:W3CDTF">2022-02-14T05:47:00Z</dcterms:created>
  <dcterms:modified xsi:type="dcterms:W3CDTF">2022-06-09T03:15:00Z</dcterms:modified>
</cp:coreProperties>
</file>